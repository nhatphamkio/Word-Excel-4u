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bookmarkStart w:id="0" w:name="_GoBack"/>
      <w:bookmarkEnd w:id="0"/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AD31E4" w:rsidRDefault="009D6D43" w:rsidP="009D6D43">
      <w:pPr>
        <w:jc w:val="center"/>
        <w:rPr>
          <w:b/>
          <w:sz w:val="40"/>
          <w:u w:val="single"/>
          <w:rPrChange w:id="1" w:author="富士太郎" w:date="2020-04-07T16:00:00Z">
            <w:rPr>
              <w:b/>
              <w:sz w:val="40"/>
            </w:rPr>
          </w:rPrChange>
        </w:rPr>
      </w:pPr>
      <w:r w:rsidRPr="00AD31E4">
        <w:rPr>
          <w:rFonts w:hint="eastAsia"/>
          <w:b/>
          <w:sz w:val="40"/>
          <w:u w:val="single"/>
          <w:rPrChange w:id="2" w:author="富士太郎" w:date="2020-04-07T16:00:00Z">
            <w:rPr>
              <w:rFonts w:hint="eastAsia"/>
              <w:b/>
              <w:sz w:val="40"/>
            </w:rPr>
          </w:rPrChange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4EF3E33B" w:rsidR="009D6D43" w:rsidRDefault="009D6D43" w:rsidP="009D6D43">
            <w:r>
              <w:t>新</w:t>
            </w:r>
            <w:del w:id="3" w:author="石井博一" w:date="2020-04-07T16:33:00Z">
              <w:r w:rsidR="002A7D5A" w:rsidDel="002A7D5A">
                <w:rPr>
                  <w:rFonts w:hint="eastAsia"/>
                </w:rPr>
                <w:delText>製品</w:delText>
              </w:r>
            </w:del>
            <w:ins w:id="4" w:author="石井博一" w:date="2020-04-07T16:33:00Z">
              <w:r w:rsidR="002A7D5A">
                <w:rPr>
                  <w:rFonts w:hint="eastAsia"/>
                </w:rPr>
                <w:t>商品</w:t>
              </w:r>
            </w:ins>
            <w:r>
              <w:t xml:space="preserve">「Natural </w:t>
            </w:r>
            <w:r w:rsidR="009D7F7F">
              <w:t>Laboratory</w:t>
            </w:r>
            <w:r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r>
              <w:t>出席者</w:t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25834754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del w:id="5" w:author="富士太郎" w:date="2020-04-07T16:00:00Z">
              <w:r w:rsidR="00AD31E4" w:rsidDel="00AD31E4">
                <w:rPr>
                  <w:rFonts w:hint="eastAsia"/>
                </w:rPr>
                <w:delText>戸倉、</w:delText>
              </w:r>
            </w:del>
            <w:r>
              <w:t>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72335E1A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E913C6">
              <w:rPr>
                <w:rFonts w:hint="eastAsia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123325AA" w:rsidR="009D6D43" w:rsidRDefault="009D6D43" w:rsidP="009D6D43">
            <w:r>
              <w:t>営業企画部）</w:t>
            </w:r>
            <w:r w:rsidR="00DE764C">
              <w:rPr>
                <w:rFonts w:hint="eastAsia"/>
                <w:kern w:val="0"/>
              </w:rPr>
              <w:t>富士</w:t>
            </w:r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6D6EA1A0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</w:t>
            </w:r>
            <w:del w:id="6" w:author="森田隆司" w:date="2020-04-07T11:27:00Z">
              <w:r w:rsidDel="00C33E55">
                <w:delText>とその対策</w:delText>
              </w:r>
            </w:del>
            <w:r>
              <w:t>について</w:t>
            </w:r>
          </w:p>
          <w:p w14:paraId="60552493" w14:textId="2952311C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B3479D">
              <w:rPr>
                <w:rFonts w:hint="eastAsia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営業企画部）石井課長より、ネットリサーチの結果を説明。（別紙参照）</w:t>
      </w:r>
    </w:p>
    <w:p w14:paraId="06B4D839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第一営業部）ネットリサーチでは、シルバー層の回答サンプルが不足しているので、団塊世代限定のリサーチの深耕が必要との指摘が永田部長よりあり。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0536B706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</w:t>
      </w:r>
      <w:del w:id="7" w:author="富士太郎" w:date="2020-04-07T16:00:00Z">
        <w:r w:rsidR="00AD31E4" w:rsidDel="00AD31E4">
          <w:rPr>
            <w:rFonts w:hint="eastAsia"/>
          </w:rPr>
          <w:delText>戸倉</w:delText>
        </w:r>
      </w:del>
      <w:ins w:id="8" w:author="富士太郎" w:date="2020-04-07T16:00:00Z">
        <w:r w:rsidR="00AD31E4">
          <w:rPr>
            <w:rFonts w:hint="eastAsia"/>
          </w:rPr>
          <w:t>岡</w:t>
        </w:r>
      </w:ins>
      <w:r>
        <w:t>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場所：本社</w:t>
      </w:r>
      <w:r>
        <w:t>7階　第2会議室</w:t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F23A" w14:textId="77777777" w:rsidR="00E93416" w:rsidRDefault="00E93416" w:rsidP="004A08B3">
      <w:r>
        <w:separator/>
      </w:r>
    </w:p>
  </w:endnote>
  <w:endnote w:type="continuationSeparator" w:id="0">
    <w:p w14:paraId="289E7CF0" w14:textId="77777777" w:rsidR="00E93416" w:rsidRDefault="00E93416" w:rsidP="004A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B4ED" w14:textId="77777777" w:rsidR="00E93416" w:rsidRDefault="00E93416" w:rsidP="004A08B3">
      <w:r>
        <w:separator/>
      </w:r>
    </w:p>
  </w:footnote>
  <w:footnote w:type="continuationSeparator" w:id="0">
    <w:p w14:paraId="68EE6BC1" w14:textId="77777777" w:rsidR="00E93416" w:rsidRDefault="00E93416" w:rsidP="004A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  <w15:person w15:author="石井博一">
    <w15:presenceInfo w15:providerId="None" w15:userId="石井博一"/>
  </w15:person>
  <w15:person w15:author="森田隆司">
    <w15:presenceInfo w15:providerId="None" w15:userId="森田隆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0B09FE"/>
    <w:rsid w:val="001C2193"/>
    <w:rsid w:val="002249C5"/>
    <w:rsid w:val="00257A8F"/>
    <w:rsid w:val="002A03E1"/>
    <w:rsid w:val="002A7D5A"/>
    <w:rsid w:val="002B2C2C"/>
    <w:rsid w:val="00423024"/>
    <w:rsid w:val="004514C5"/>
    <w:rsid w:val="00474488"/>
    <w:rsid w:val="004A08B3"/>
    <w:rsid w:val="00504F10"/>
    <w:rsid w:val="005458CB"/>
    <w:rsid w:val="00680616"/>
    <w:rsid w:val="00806F76"/>
    <w:rsid w:val="00851A46"/>
    <w:rsid w:val="008827E6"/>
    <w:rsid w:val="009D6D43"/>
    <w:rsid w:val="009D7F7F"/>
    <w:rsid w:val="00AD31E4"/>
    <w:rsid w:val="00B25C5C"/>
    <w:rsid w:val="00B3479D"/>
    <w:rsid w:val="00B83160"/>
    <w:rsid w:val="00C33E55"/>
    <w:rsid w:val="00CA591F"/>
    <w:rsid w:val="00DE764C"/>
    <w:rsid w:val="00E913C6"/>
    <w:rsid w:val="00E93416"/>
    <w:rsid w:val="00F35E75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  <w:style w:type="paragraph" w:styleId="ac">
    <w:name w:val="header"/>
    <w:basedOn w:val="a"/>
    <w:link w:val="ad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4A08B3"/>
  </w:style>
  <w:style w:type="paragraph" w:styleId="ae">
    <w:name w:val="footer"/>
    <w:basedOn w:val="a"/>
    <w:link w:val="af"/>
    <w:uiPriority w:val="99"/>
    <w:unhideWhenUsed/>
    <w:rsid w:val="004A08B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4A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3378-F3F0-4D8A-8F0F-4A28776F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2020-04-07T02:27:00Z</dcterms:created>
  <dcterms:modified xsi:type="dcterms:W3CDTF">2020-04-07T08:09:00Z</dcterms:modified>
</cp:coreProperties>
</file>