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A89A" w14:textId="77777777" w:rsidR="009D6D43" w:rsidRDefault="009D6D43" w:rsidP="009D6D43">
      <w:pPr>
        <w:jc w:val="right"/>
      </w:pPr>
      <w:r>
        <w:rPr>
          <w:rFonts w:hint="eastAsia"/>
        </w:rPr>
        <w:t>営企</w:t>
      </w:r>
      <w:r>
        <w:t>No.）20</w:t>
      </w:r>
      <w:r>
        <w:rPr>
          <w:rFonts w:hint="eastAsia"/>
        </w:rPr>
        <w:t>20</w:t>
      </w:r>
      <w:r>
        <w:t>-0</w:t>
      </w:r>
      <w:r>
        <w:rPr>
          <w:rFonts w:hint="eastAsia"/>
        </w:rPr>
        <w:t>05</w:t>
      </w:r>
    </w:p>
    <w:p w14:paraId="53480837" w14:textId="77777777" w:rsidR="009D6D43" w:rsidRDefault="009D6D43" w:rsidP="009D6D43">
      <w:pPr>
        <w:jc w:val="right"/>
      </w:pPr>
      <w:r>
        <w:rPr>
          <w:rFonts w:hint="eastAsia"/>
        </w:rPr>
        <w:t>2020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7</w:t>
      </w:r>
      <w:r>
        <w:t>日</w:t>
      </w:r>
    </w:p>
    <w:p w14:paraId="0D7011E1" w14:textId="77777777" w:rsidR="008827E6" w:rsidRPr="00AD31E4" w:rsidRDefault="009D6D43" w:rsidP="009D6D43">
      <w:pPr>
        <w:jc w:val="center"/>
        <w:rPr>
          <w:b/>
          <w:sz w:val="40"/>
          <w:u w:val="single"/>
          <w:rPrChange w:id="0" w:author="富士太郎" w:date="2020-04-07T16:00:00Z">
            <w:rPr>
              <w:b/>
              <w:sz w:val="40"/>
            </w:rPr>
          </w:rPrChange>
        </w:rPr>
      </w:pPr>
      <w:r w:rsidRPr="00AD31E4">
        <w:rPr>
          <w:rFonts w:hint="eastAsia"/>
          <w:b/>
          <w:sz w:val="40"/>
          <w:u w:val="single"/>
          <w:rPrChange w:id="1" w:author="富士太郎" w:date="2020-04-07T16:00:00Z">
            <w:rPr>
              <w:rFonts w:hint="eastAsia"/>
              <w:b/>
              <w:sz w:val="40"/>
            </w:rPr>
          </w:rPrChange>
        </w:rPr>
        <w:t>新商品拡販施策会議　議事録</w:t>
      </w:r>
    </w:p>
    <w:p w14:paraId="1F6AADCC" w14:textId="77777777" w:rsidR="009D6D43" w:rsidRPr="009D6D43" w:rsidRDefault="009D6D43" w:rsidP="009D6D43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 w:rsidR="009D6D43" w14:paraId="795C6711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A9A2268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6803" w:type="dxa"/>
          </w:tcPr>
          <w:p w14:paraId="6626CB91" w14:textId="77777777" w:rsidR="009D6D43" w:rsidRDefault="009D6D43" w:rsidP="009D6D43">
            <w:pPr>
              <w:jc w:val="left"/>
            </w:pPr>
            <w:r>
              <w:rPr>
                <w:rFonts w:hint="eastAsia"/>
              </w:rPr>
              <w:t>2020</w:t>
            </w:r>
            <w:r>
              <w:t>年</w:t>
            </w:r>
            <w:r>
              <w:rPr>
                <w:rFonts w:hint="eastAsia"/>
              </w:rPr>
              <w:t>4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日（</w:t>
            </w:r>
            <w:r>
              <w:rPr>
                <w:rFonts w:hint="eastAsia"/>
              </w:rPr>
              <w:t>火</w:t>
            </w:r>
            <w:r>
              <w:t>）午後1時～午後3時</w:t>
            </w:r>
          </w:p>
        </w:tc>
      </w:tr>
      <w:tr w:rsidR="009D6D43" w14:paraId="38D6A1F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68EAFEDE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803" w:type="dxa"/>
          </w:tcPr>
          <w:p w14:paraId="1A40890E" w14:textId="77777777" w:rsidR="009D6D43" w:rsidRDefault="009D6D43" w:rsidP="009D6D43">
            <w:pPr>
              <w:jc w:val="left"/>
            </w:pPr>
            <w:r>
              <w:t>本社7階　第4会議室</w:t>
            </w:r>
          </w:p>
        </w:tc>
      </w:tr>
      <w:tr w:rsidR="009D6D43" w14:paraId="200F2FD2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1D1096AA" w14:textId="77777777" w:rsidR="009D6D43" w:rsidRDefault="009D6D43" w:rsidP="009D6D43">
            <w:pPr>
              <w:jc w:val="center"/>
            </w:pPr>
            <w:r>
              <w:t>議題</w:t>
            </w:r>
          </w:p>
        </w:tc>
        <w:tc>
          <w:tcPr>
            <w:tcW w:w="6803" w:type="dxa"/>
          </w:tcPr>
          <w:p w14:paraId="2070BCFE" w14:textId="4EF3E33B" w:rsidR="009D6D43" w:rsidRDefault="009D6D43" w:rsidP="009D6D43">
            <w:r>
              <w:t>新</w:t>
            </w:r>
            <w:del w:id="2" w:author="石井博一" w:date="2020-04-07T16:33:00Z">
              <w:r w:rsidR="002A7D5A" w:rsidDel="002A7D5A">
                <w:rPr>
                  <w:rFonts w:hint="eastAsia"/>
                </w:rPr>
                <w:delText>製品</w:delText>
              </w:r>
            </w:del>
            <w:ins w:id="3" w:author="石井博一" w:date="2020-04-07T16:33:00Z">
              <w:r w:rsidR="002A7D5A">
                <w:rPr>
                  <w:rFonts w:hint="eastAsia"/>
                </w:rPr>
                <w:t>商品</w:t>
              </w:r>
            </w:ins>
            <w:r>
              <w:t xml:space="preserve">「Natural </w:t>
            </w:r>
            <w:r w:rsidR="009D7F7F">
              <w:t>Laboratory</w:t>
            </w:r>
            <w:r>
              <w:t>」の拡販計画について</w:t>
            </w:r>
          </w:p>
        </w:tc>
      </w:tr>
      <w:tr w:rsidR="009D6D43" w14:paraId="3B26127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01AA5313" w14:textId="77777777" w:rsidR="009D6D43" w:rsidRDefault="009D6D43" w:rsidP="009D6D43">
            <w:pPr>
              <w:jc w:val="center"/>
            </w:pPr>
            <w:r>
              <w:t>出席者</w:t>
            </w:r>
          </w:p>
          <w:p w14:paraId="7E41B3D3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（敬称略）</w:t>
            </w:r>
          </w:p>
        </w:tc>
        <w:tc>
          <w:tcPr>
            <w:tcW w:w="6803" w:type="dxa"/>
          </w:tcPr>
          <w:p w14:paraId="399CA123" w14:textId="25834754" w:rsidR="009D6D43" w:rsidRDefault="009D6D43" w:rsidP="009D6D43">
            <w:r>
              <w:rPr>
                <w:rFonts w:hint="eastAsia"/>
              </w:rPr>
              <w:t>第一営業部</w:t>
            </w:r>
            <w:r>
              <w:t>）</w:t>
            </w:r>
            <w:r>
              <w:rPr>
                <w:rFonts w:hint="eastAsia"/>
              </w:rPr>
              <w:t>永田部長</w:t>
            </w:r>
            <w:r>
              <w:t>、反町</w:t>
            </w:r>
            <w:r>
              <w:rPr>
                <w:rFonts w:hint="eastAsia"/>
              </w:rPr>
              <w:t>課長</w:t>
            </w:r>
            <w:r>
              <w:t>、</w:t>
            </w:r>
            <w:del w:id="4" w:author="富士太郎" w:date="2020-04-07T16:00:00Z">
              <w:r w:rsidR="00AD31E4" w:rsidDel="00AD31E4">
                <w:rPr>
                  <w:rFonts w:hint="eastAsia"/>
                </w:rPr>
                <w:delText>戸倉、</w:delText>
              </w:r>
            </w:del>
            <w:r>
              <w:t>岡</w:t>
            </w:r>
          </w:p>
          <w:p w14:paraId="48DE87EB" w14:textId="77777777" w:rsidR="009D6D43" w:rsidRDefault="009D6D43" w:rsidP="009D6D43">
            <w:r>
              <w:rPr>
                <w:rFonts w:hint="eastAsia"/>
              </w:rPr>
              <w:t>第二営業部）</w:t>
            </w:r>
            <w:r>
              <w:t>市川部長</w:t>
            </w:r>
            <w:r>
              <w:rPr>
                <w:rFonts w:hint="eastAsia"/>
              </w:rPr>
              <w:t>、園課長、大桃</w:t>
            </w:r>
          </w:p>
          <w:p w14:paraId="1C1111CC" w14:textId="77777777" w:rsidR="009D6D43" w:rsidRDefault="009D6D43" w:rsidP="009D6D43">
            <w:r>
              <w:rPr>
                <w:rFonts w:hint="eastAsia"/>
              </w:rPr>
              <w:t>第三営業部）藤原部長、飯島課長、渡辺</w:t>
            </w:r>
          </w:p>
          <w:p w14:paraId="55E48744" w14:textId="72335E1A" w:rsidR="009D6D43" w:rsidRDefault="009D6D43" w:rsidP="009D6D43">
            <w:r>
              <w:rPr>
                <w:rFonts w:hint="eastAsia"/>
              </w:rPr>
              <w:t>営業企画部）山田部長、石井課長、森田、</w:t>
            </w:r>
            <w:r w:rsidR="00E913C6">
              <w:rPr>
                <w:rFonts w:hint="eastAsia"/>
              </w:rPr>
              <w:t>富士</w:t>
            </w:r>
          </w:p>
        </w:tc>
      </w:tr>
      <w:tr w:rsidR="009D6D43" w14:paraId="7D186700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3E9F6C79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議事進行</w:t>
            </w:r>
          </w:p>
        </w:tc>
        <w:tc>
          <w:tcPr>
            <w:tcW w:w="6803" w:type="dxa"/>
          </w:tcPr>
          <w:p w14:paraId="0511207F" w14:textId="77777777" w:rsidR="009D6D43" w:rsidRDefault="009D6D43" w:rsidP="009D6D43">
            <w:r>
              <w:t>営業企画部）</w:t>
            </w:r>
            <w:r>
              <w:rPr>
                <w:rFonts w:hint="eastAsia"/>
              </w:rPr>
              <w:t>山田部長</w:t>
            </w:r>
          </w:p>
        </w:tc>
      </w:tr>
      <w:tr w:rsidR="009D6D43" w14:paraId="22F60C3B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2C34540D" w14:textId="77777777" w:rsidR="009D6D43" w:rsidRDefault="009D6D43" w:rsidP="009D6D43">
            <w:pPr>
              <w:jc w:val="center"/>
            </w:pPr>
            <w:r>
              <w:t>記録者</w:t>
            </w:r>
          </w:p>
        </w:tc>
        <w:tc>
          <w:tcPr>
            <w:tcW w:w="6803" w:type="dxa"/>
          </w:tcPr>
          <w:p w14:paraId="6E8943AC" w14:textId="123325AA" w:rsidR="009D6D43" w:rsidRDefault="009D6D43" w:rsidP="009D6D43">
            <w:r>
              <w:t>営業企画部）</w:t>
            </w:r>
            <w:r w:rsidR="00DE764C">
              <w:rPr>
                <w:rFonts w:hint="eastAsia"/>
                <w:kern w:val="0"/>
              </w:rPr>
              <w:t>富士</w:t>
            </w:r>
          </w:p>
        </w:tc>
      </w:tr>
      <w:tr w:rsidR="009D6D43" w14:paraId="7ED17A7A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43FF8E4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</w:t>
            </w:r>
          </w:p>
        </w:tc>
        <w:tc>
          <w:tcPr>
            <w:tcW w:w="6803" w:type="dxa"/>
          </w:tcPr>
          <w:p w14:paraId="353C2B47" w14:textId="6D6EA1A0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新商品の市場調査結果</w:t>
            </w:r>
            <w:del w:id="5" w:author="森田隆司" w:date="2020-04-07T11:27:00Z">
              <w:r w:rsidDel="00C33E55">
                <w:delText>とその対策</w:delText>
              </w:r>
            </w:del>
            <w:r>
              <w:t>について</w:t>
            </w:r>
          </w:p>
          <w:p w14:paraId="60552493" w14:textId="2952311C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</w:t>
            </w:r>
            <w:r w:rsidR="00B3479D">
              <w:rPr>
                <w:rFonts w:hint="eastAsia"/>
              </w:rPr>
              <w:t>の</w:t>
            </w:r>
            <w:r>
              <w:rPr>
                <w:rFonts w:hint="eastAsia"/>
              </w:rPr>
              <w:t>拡販計画</w:t>
            </w:r>
            <w:r>
              <w:t>の一部見直しについて</w:t>
            </w:r>
          </w:p>
          <w:p w14:paraId="3D68F6D1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次回会議日程</w:t>
            </w:r>
          </w:p>
        </w:tc>
      </w:tr>
    </w:tbl>
    <w:p w14:paraId="45549042" w14:textId="77777777" w:rsidR="009D6D43" w:rsidRDefault="009D6D43" w:rsidP="009D6D43"/>
    <w:p w14:paraId="582F0A38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新商品の市場調査結果について</w:t>
      </w:r>
    </w:p>
    <w:p w14:paraId="1FA7E2CF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営業企画部）石井課長より、ネットリサーチの結果を説明。</w:t>
      </w:r>
      <w:commentRangeStart w:id="6"/>
      <w:r>
        <w:t>（別紙参照）</w:t>
      </w:r>
      <w:commentRangeEnd w:id="6"/>
      <w:r w:rsidR="00E913C6">
        <w:rPr>
          <w:rStyle w:val="a4"/>
        </w:rPr>
        <w:commentReference w:id="6"/>
      </w:r>
    </w:p>
    <w:p w14:paraId="06B4D839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第一営業部）ネットリサーチでは、シルバー層の回答サンプルが不足しているので、</w:t>
      </w:r>
      <w:commentRangeStart w:id="7"/>
      <w:commentRangeStart w:id="8"/>
      <w:r>
        <w:t>団塊世代限定のリサーチの深耕</w:t>
      </w:r>
      <w:commentRangeEnd w:id="7"/>
      <w:r w:rsidR="002B2C2C">
        <w:rPr>
          <w:rStyle w:val="a4"/>
        </w:rPr>
        <w:commentReference w:id="7"/>
      </w:r>
      <w:commentRangeEnd w:id="8"/>
      <w:r w:rsidR="001C2193">
        <w:rPr>
          <w:rStyle w:val="a4"/>
        </w:rPr>
        <w:commentReference w:id="8"/>
      </w:r>
      <w:r>
        <w:t>が必要との指摘が永田部長よりあり。</w:t>
      </w:r>
    </w:p>
    <w:p w14:paraId="62D7BEF3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再度リサーチを行うことを決定。</w:t>
      </w:r>
    </w:p>
    <w:p w14:paraId="09C54B9E" w14:textId="77777777" w:rsidR="009D6D43" w:rsidRPr="009D6D43" w:rsidRDefault="009D6D43" w:rsidP="009D6D43"/>
    <w:p w14:paraId="70F2AFFB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新商品の拡販計画の一部見直しについて</w:t>
      </w:r>
    </w:p>
    <w:p w14:paraId="29562A3E" w14:textId="0536B706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</w:t>
      </w:r>
      <w:del w:id="9" w:author="富士太郎" w:date="2020-04-07T16:00:00Z">
        <w:r w:rsidR="00AD31E4" w:rsidDel="00AD31E4">
          <w:rPr>
            <w:rFonts w:hint="eastAsia"/>
          </w:rPr>
          <w:delText>戸倉</w:delText>
        </w:r>
      </w:del>
      <w:ins w:id="10" w:author="富士太郎" w:date="2020-04-07T16:00:00Z">
        <w:r w:rsidR="00AD31E4">
          <w:rPr>
            <w:rFonts w:hint="eastAsia"/>
          </w:rPr>
          <w:t>岡</w:t>
        </w:r>
      </w:ins>
      <w:bookmarkStart w:id="11" w:name="_GoBack"/>
      <w:bookmarkEnd w:id="11"/>
      <w:r>
        <w:t>殿より、新商品の拡販計画の一部見直し案について内容を説明。</w:t>
      </w:r>
    </w:p>
    <w:p w14:paraId="699F6250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見直し後の拡販計画について、満場一致で承認。</w:t>
      </w:r>
    </w:p>
    <w:p w14:paraId="228B9671" w14:textId="77777777" w:rsidR="009D6D43" w:rsidRPr="009D6D43" w:rsidRDefault="009D6D43" w:rsidP="009D6D43"/>
    <w:p w14:paraId="60173ECC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次回会議日程</w:t>
      </w:r>
    </w:p>
    <w:p w14:paraId="76D0F877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日程：</w:t>
      </w:r>
      <w:r>
        <w:t>20</w:t>
      </w:r>
      <w:r>
        <w:rPr>
          <w:rFonts w:hint="eastAsia"/>
        </w:rPr>
        <w:t>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24</w:t>
      </w:r>
      <w:r>
        <w:t>日</w:t>
      </w:r>
      <w:r>
        <w:rPr>
          <w:rFonts w:hint="eastAsia"/>
        </w:rPr>
        <w:t>（金）</w:t>
      </w:r>
      <w:r>
        <w:t xml:space="preserve">　午後1時～午後3時</w:t>
      </w:r>
    </w:p>
    <w:p w14:paraId="49D8DDB3" w14:textId="7FB56CF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場所：</w:t>
      </w:r>
      <w:commentRangeStart w:id="12"/>
      <w:commentRangeStart w:id="13"/>
      <w:r>
        <w:rPr>
          <w:rFonts w:hint="eastAsia"/>
        </w:rPr>
        <w:t>本社</w:t>
      </w:r>
      <w:r>
        <w:t>7階　第2会議室</w:t>
      </w:r>
      <w:commentRangeEnd w:id="12"/>
      <w:r w:rsidR="002B2C2C">
        <w:rPr>
          <w:rStyle w:val="a4"/>
        </w:rPr>
        <w:commentReference w:id="12"/>
      </w:r>
      <w:commentRangeEnd w:id="13"/>
      <w:r w:rsidR="001C2193">
        <w:rPr>
          <w:rStyle w:val="a4"/>
        </w:rPr>
        <w:commentReference w:id="13"/>
      </w:r>
    </w:p>
    <w:p w14:paraId="3CBC2886" w14:textId="77777777" w:rsidR="00B25C5C" w:rsidRPr="00B25C5C" w:rsidRDefault="00B25C5C" w:rsidP="00B25C5C"/>
    <w:p w14:paraId="6E224493" w14:textId="2F1B1332" w:rsidR="00B25C5C" w:rsidRPr="009D6D43" w:rsidRDefault="00B25C5C" w:rsidP="00B25C5C">
      <w:pPr>
        <w:jc w:val="right"/>
      </w:pPr>
      <w:r>
        <w:rPr>
          <w:rFonts w:hint="eastAsia"/>
        </w:rPr>
        <w:t>以上</w:t>
      </w:r>
    </w:p>
    <w:sectPr w:rsidR="00B25C5C" w:rsidRPr="009D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富士太郎" w:date="2020-04-07T11:03:00Z" w:initials="M">
    <w:p w14:paraId="37ADF937" w14:textId="58595CB8" w:rsidR="00E913C6" w:rsidRDefault="00E913C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データはメールで送ります。</w:t>
      </w:r>
    </w:p>
  </w:comment>
  <w:comment w:id="7" w:author="石井博一" w:date="2020-04-07T11:02:00Z" w:initials="M">
    <w:p w14:paraId="2B3BCC02" w14:textId="2BC6A140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次回の会議までにリサーチ結果が発表できるように準備してください。</w:t>
      </w:r>
    </w:p>
  </w:comment>
  <w:comment w:id="8" w:author="富士太郎" w:date="2020-04-07T11:05:00Z" w:initials="M">
    <w:p w14:paraId="3AA525F7" w14:textId="18668A4E" w:rsidR="001C2193" w:rsidRDefault="001C21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4月20日までに結果を報告します。</w:t>
      </w:r>
    </w:p>
  </w:comment>
  <w:comment w:id="12" w:author="森田隆司" w:date="2020-04-07T11:02:00Z" w:initials="M">
    <w:p w14:paraId="3B57F90C" w14:textId="6FBB50A2" w:rsidR="002B2C2C" w:rsidRDefault="002B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会議室の空き状況を確認してください。</w:t>
      </w:r>
    </w:p>
  </w:comment>
  <w:comment w:id="13" w:author="富士太郎" w:date="2020-04-07T11:06:00Z" w:initials="M">
    <w:p w14:paraId="30D4A26F" w14:textId="0D0BAF82" w:rsidR="001C2193" w:rsidRDefault="001C21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予約しました。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ADF937" w15:done="0"/>
  <w15:commentEx w15:paraId="2B3BCC02" w15:done="0"/>
  <w15:commentEx w15:paraId="3AA525F7" w15:paraIdParent="2B3BCC02" w15:done="0"/>
  <w15:commentEx w15:paraId="3B57F90C" w15:done="1"/>
  <w15:commentEx w15:paraId="30D4A26F" w15:paraIdParent="3B57F90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ADF937" w16cid:durableId="2236DC8F"/>
  <w16cid:commentId w16cid:paraId="2B3BCC02" w16cid:durableId="2236DC50"/>
  <w16cid:commentId w16cid:paraId="3AA525F7" w16cid:durableId="2236DCFC"/>
  <w16cid:commentId w16cid:paraId="3B57F90C" w16cid:durableId="2236DC2E"/>
  <w16cid:commentId w16cid:paraId="30D4A26F" w16cid:durableId="2236DD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9FAA9" w14:textId="77777777" w:rsidR="004514C5" w:rsidRDefault="004514C5" w:rsidP="004A08B3">
      <w:r>
        <w:separator/>
      </w:r>
    </w:p>
  </w:endnote>
  <w:endnote w:type="continuationSeparator" w:id="0">
    <w:p w14:paraId="62977CB4" w14:textId="77777777" w:rsidR="004514C5" w:rsidRDefault="004514C5" w:rsidP="004A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C387" w14:textId="77777777" w:rsidR="004514C5" w:rsidRDefault="004514C5" w:rsidP="004A08B3">
      <w:r>
        <w:separator/>
      </w:r>
    </w:p>
  </w:footnote>
  <w:footnote w:type="continuationSeparator" w:id="0">
    <w:p w14:paraId="00E88E26" w14:textId="77777777" w:rsidR="004514C5" w:rsidRDefault="004514C5" w:rsidP="004A0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D3D"/>
    <w:multiLevelType w:val="hybridMultilevel"/>
    <w:tmpl w:val="CB3E8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3246B1"/>
    <w:multiLevelType w:val="hybridMultilevel"/>
    <w:tmpl w:val="8CA65D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5F0CF4"/>
    <w:multiLevelType w:val="hybridMultilevel"/>
    <w:tmpl w:val="C3E60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富士太郎">
    <w15:presenceInfo w15:providerId="None" w15:userId="富士太郎"/>
  </w15:person>
  <w15:person w15:author="石井博一">
    <w15:presenceInfo w15:providerId="None" w15:userId="石井博一"/>
  </w15:person>
  <w15:person w15:author="森田隆司">
    <w15:presenceInfo w15:providerId="None" w15:userId="森田隆司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43"/>
    <w:rsid w:val="000B09FE"/>
    <w:rsid w:val="001C2193"/>
    <w:rsid w:val="002249C5"/>
    <w:rsid w:val="00257A8F"/>
    <w:rsid w:val="002A03E1"/>
    <w:rsid w:val="002A7D5A"/>
    <w:rsid w:val="002B2C2C"/>
    <w:rsid w:val="00423024"/>
    <w:rsid w:val="004514C5"/>
    <w:rsid w:val="00474488"/>
    <w:rsid w:val="004A08B3"/>
    <w:rsid w:val="00504F10"/>
    <w:rsid w:val="005458CB"/>
    <w:rsid w:val="00806F76"/>
    <w:rsid w:val="00851A46"/>
    <w:rsid w:val="008827E6"/>
    <w:rsid w:val="009D6D43"/>
    <w:rsid w:val="009D7F7F"/>
    <w:rsid w:val="00AD31E4"/>
    <w:rsid w:val="00B25C5C"/>
    <w:rsid w:val="00B3479D"/>
    <w:rsid w:val="00B83160"/>
    <w:rsid w:val="00C33E55"/>
    <w:rsid w:val="00CA591F"/>
    <w:rsid w:val="00DE764C"/>
    <w:rsid w:val="00E913C6"/>
    <w:rsid w:val="00F35E75"/>
    <w:rsid w:val="00F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7C1AF9"/>
  <w15:chartTrackingRefBased/>
  <w15:docId w15:val="{69E7F3AE-5BEE-4360-A92E-E3FAE7DA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D6D4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D6D4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9D6D43"/>
  </w:style>
  <w:style w:type="paragraph" w:styleId="a7">
    <w:name w:val="List Paragraph"/>
    <w:basedOn w:val="a"/>
    <w:uiPriority w:val="34"/>
    <w:qFormat/>
    <w:rsid w:val="009D6D43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D6D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D6D4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B83160"/>
    <w:rPr>
      <w:b/>
      <w:bCs/>
    </w:rPr>
  </w:style>
  <w:style w:type="character" w:customStyle="1" w:styleId="ab">
    <w:name w:val="コメント内容 (文字)"/>
    <w:basedOn w:val="a6"/>
    <w:link w:val="aa"/>
    <w:uiPriority w:val="99"/>
    <w:semiHidden/>
    <w:rsid w:val="00B83160"/>
    <w:rPr>
      <w:b/>
      <w:bCs/>
    </w:rPr>
  </w:style>
  <w:style w:type="paragraph" w:styleId="ac">
    <w:name w:val="header"/>
    <w:basedOn w:val="a"/>
    <w:link w:val="ad"/>
    <w:uiPriority w:val="99"/>
    <w:unhideWhenUsed/>
    <w:rsid w:val="004A08B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4A08B3"/>
  </w:style>
  <w:style w:type="paragraph" w:styleId="ae">
    <w:name w:val="footer"/>
    <w:basedOn w:val="a"/>
    <w:link w:val="af"/>
    <w:uiPriority w:val="99"/>
    <w:unhideWhenUsed/>
    <w:rsid w:val="004A08B3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4A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65EA6-D830-4FE8-B51B-43F5824D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2020-04-07T02:27:00Z</dcterms:created>
  <dcterms:modified xsi:type="dcterms:W3CDTF">2020-04-07T07:00:00Z</dcterms:modified>
</cp:coreProperties>
</file>