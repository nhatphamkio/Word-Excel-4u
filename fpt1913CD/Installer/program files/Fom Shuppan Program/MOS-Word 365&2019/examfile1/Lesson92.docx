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A945" w14:textId="77777777" w:rsidR="006D5547" w:rsidRPr="004441E0" w:rsidRDefault="006D5547" w:rsidP="00D54017">
      <w:pPr>
        <w:jc w:val="center"/>
        <w:rPr>
          <w:rFonts w:ascii="游ゴシック" w:eastAsia="游ゴシック" w:hAnsi="游ゴシック"/>
          <w:b/>
          <w:bCs/>
          <w:sz w:val="44"/>
          <w:szCs w:val="44"/>
          <w:u w:val="double"/>
          <w:rPrChange w:id="0" w:author="沢田正樹" w:date="2020-09-01T16:58:00Z">
            <w:rPr>
              <w:rFonts w:ascii="游ゴシック" w:eastAsia="游ゴシック" w:hAnsi="游ゴシック"/>
              <w:b/>
              <w:bCs/>
              <w:sz w:val="36"/>
              <w:szCs w:val="40"/>
            </w:rPr>
          </w:rPrChange>
        </w:rPr>
      </w:pPr>
      <w:r w:rsidRPr="004441E0">
        <w:rPr>
          <w:rFonts w:ascii="游ゴシック" w:eastAsia="游ゴシック" w:hAnsi="游ゴシック" w:hint="eastAsia"/>
          <w:b/>
          <w:bCs/>
          <w:sz w:val="44"/>
          <w:szCs w:val="44"/>
          <w:highlight w:val="yellow"/>
          <w:u w:val="double"/>
          <w:rPrChange w:id="1" w:author="沢田正樹" w:date="2020-09-01T16:58:00Z">
            <w:rPr>
              <w:rFonts w:ascii="游ゴシック" w:eastAsia="游ゴシック" w:hAnsi="游ゴシック" w:hint="eastAsia"/>
              <w:b/>
              <w:bCs/>
              <w:sz w:val="36"/>
              <w:szCs w:val="40"/>
              <w:highlight w:val="yellow"/>
            </w:rPr>
          </w:rPrChange>
        </w:rPr>
        <w:t>ナイスライフセミナー参加者募集</w:t>
      </w:r>
    </w:p>
    <w:p w14:paraId="08B860EF" w14:textId="1928ED2F" w:rsidR="006D5547" w:rsidRDefault="006D5547" w:rsidP="006D5547">
      <w:pPr>
        <w:ind w:leftChars="400" w:left="840" w:rightChars="400" w:right="840"/>
      </w:pPr>
      <w:del w:id="2" w:author="沢田正樹" w:date="2020-09-01T16:58:00Z">
        <w:r w:rsidDel="004441E0">
          <w:rPr>
            <w:rFonts w:hint="eastAsia"/>
          </w:rPr>
          <w:delText>50歳代</w:delText>
        </w:r>
      </w:del>
      <w:ins w:id="3" w:author="沢田正樹" w:date="2020-09-01T16:58:00Z">
        <w:r w:rsidR="004441E0">
          <w:rPr>
            <w:rFonts w:hint="eastAsia"/>
          </w:rPr>
          <w:t>55歳以上</w:t>
        </w:r>
      </w:ins>
      <w:r>
        <w:t>の方を対象に、定年後の</w:t>
      </w:r>
      <w:r>
        <w:rPr>
          <w:rFonts w:hint="eastAsia"/>
        </w:rPr>
        <w:t>生活設計や</w:t>
      </w:r>
      <w:r>
        <w:t>生きがいなどについて</w:t>
      </w:r>
      <w:r>
        <w:rPr>
          <w:rFonts w:hint="eastAsia"/>
        </w:rPr>
        <w:t>考えるための</w:t>
      </w:r>
      <w:r>
        <w:t>「ナイスライフセミナー」を</w:t>
      </w:r>
      <w:r>
        <w:rPr>
          <w:rFonts w:hint="eastAsia"/>
        </w:rPr>
        <w:t>開催します。</w:t>
      </w:r>
    </w:p>
    <w:p w14:paraId="246B7263" w14:textId="77777777" w:rsidR="006D5547" w:rsidRDefault="006D5547" w:rsidP="006D5547"/>
    <w:p w14:paraId="49101755" w14:textId="77777777" w:rsidR="006D5547" w:rsidRPr="006D5547" w:rsidRDefault="006D5547" w:rsidP="006D5547">
      <w:pPr>
        <w:rPr>
          <w:rFonts w:ascii="游ゴシック" w:eastAsia="游ゴシック" w:hAnsi="游ゴシック"/>
          <w:b/>
          <w:color w:val="072B62" w:themeColor="background2" w:themeShade="40"/>
          <w:sz w:val="22"/>
        </w:rPr>
      </w:pPr>
      <w:r w:rsidRPr="006D5547">
        <w:rPr>
          <w:rFonts w:ascii="游ゴシック" w:eastAsia="游ゴシック" w:hAnsi="游ゴシック" w:hint="eastAsia"/>
          <w:b/>
          <w:color w:val="072B62" w:themeColor="background2" w:themeShade="40"/>
          <w:sz w:val="22"/>
        </w:rPr>
        <w:t>◆「ナイスライフセミナー」詳細</w:t>
      </w:r>
    </w:p>
    <w:p w14:paraId="095BE9C7" w14:textId="1DB5B346" w:rsidR="006D5547" w:rsidRDefault="006D5547" w:rsidP="006D5547">
      <w:pPr>
        <w:ind w:leftChars="100" w:left="210"/>
      </w:pPr>
      <w:r>
        <w:rPr>
          <w:rFonts w:hint="eastAsia"/>
        </w:rPr>
        <w:t>・日程：2020</w:t>
      </w:r>
      <w:r>
        <w:t>年11月</w:t>
      </w:r>
      <w:r>
        <w:rPr>
          <w:rFonts w:hint="eastAsia"/>
        </w:rPr>
        <w:t>7</w:t>
      </w:r>
      <w:r>
        <w:t>日（</w:t>
      </w:r>
      <w:del w:id="4" w:author="沢田正樹" w:date="2020-09-01T16:58:00Z">
        <w:r w:rsidR="00EA2DFA" w:rsidDel="004441E0">
          <w:rPr>
            <w:rFonts w:hint="eastAsia"/>
          </w:rPr>
          <w:delText>火</w:delText>
        </w:r>
      </w:del>
      <w:ins w:id="5" w:author="沢田正樹" w:date="2020-09-01T16:58:00Z">
        <w:r w:rsidR="004441E0">
          <w:rPr>
            <w:rFonts w:hint="eastAsia"/>
          </w:rPr>
          <w:t>土</w:t>
        </w:r>
      </w:ins>
      <w:r>
        <w:t>）～</w:t>
      </w:r>
      <w:r>
        <w:rPr>
          <w:rFonts w:hint="eastAsia"/>
        </w:rPr>
        <w:t>8</w:t>
      </w:r>
      <w:r>
        <w:t>日（</w:t>
      </w:r>
      <w:del w:id="6" w:author="沢田正樹" w:date="2020-09-01T16:58:00Z">
        <w:r w:rsidR="00EA2DFA" w:rsidDel="004441E0">
          <w:rPr>
            <w:rFonts w:hint="eastAsia"/>
          </w:rPr>
          <w:delText>水</w:delText>
        </w:r>
      </w:del>
      <w:ins w:id="7" w:author="沢田正樹" w:date="2020-09-01T16:58:00Z">
        <w:r w:rsidR="004441E0">
          <w:rPr>
            <w:rFonts w:hint="eastAsia"/>
          </w:rPr>
          <w:t>日</w:t>
        </w:r>
      </w:ins>
      <w:r>
        <w:t>）</w:t>
      </w:r>
    </w:p>
    <w:p w14:paraId="26243F3A" w14:textId="77777777" w:rsidR="006D5547" w:rsidRDefault="006D5547" w:rsidP="006D5547">
      <w:pPr>
        <w:ind w:leftChars="100" w:left="210"/>
      </w:pPr>
      <w:r>
        <w:rPr>
          <w:rFonts w:hint="eastAsia"/>
        </w:rPr>
        <w:t>・場所：ヴィラ高原研修所</w:t>
      </w:r>
    </w:p>
    <w:p w14:paraId="579A55EE" w14:textId="77777777" w:rsidR="006D5547" w:rsidRDefault="006D5547" w:rsidP="006D5547">
      <w:pPr>
        <w:ind w:leftChars="100" w:left="210"/>
      </w:pPr>
      <w:r>
        <w:t>・応募方法：</w:t>
      </w:r>
      <w:r>
        <w:rPr>
          <w:rFonts w:hint="eastAsia"/>
        </w:rPr>
        <w:t>総務</w:t>
      </w:r>
      <w:r>
        <w:t>部ホームページにアクセスし、</w:t>
      </w:r>
      <w:commentRangeStart w:id="8"/>
      <w:r>
        <w:t>申込フォーム</w:t>
      </w:r>
      <w:commentRangeEnd w:id="8"/>
      <w:r w:rsidR="004441E0">
        <w:rPr>
          <w:rStyle w:val="a5"/>
        </w:rPr>
        <w:commentReference w:id="8"/>
      </w:r>
      <w:r>
        <w:t>に記入</w:t>
      </w:r>
      <w:r>
        <w:rPr>
          <w:rFonts w:hint="eastAsia"/>
        </w:rPr>
        <w:t>の上、送信してください。</w:t>
      </w:r>
    </w:p>
    <w:p w14:paraId="56DF7EB3" w14:textId="77777777" w:rsidR="006D5547" w:rsidRDefault="006D5547" w:rsidP="006D5547">
      <w:pPr>
        <w:ind w:leftChars="100" w:left="210"/>
      </w:pPr>
      <w:r>
        <w:rPr>
          <w:rFonts w:hint="eastAsia"/>
        </w:rPr>
        <w:t>・スケジュール：</w:t>
      </w:r>
    </w:p>
    <w:tbl>
      <w:tblPr>
        <w:tblStyle w:val="4-6"/>
        <w:tblW w:w="0" w:type="auto"/>
        <w:tblLook w:val="0420" w:firstRow="1" w:lastRow="0" w:firstColumn="0" w:lastColumn="0" w:noHBand="0" w:noVBand="1"/>
      </w:tblPr>
      <w:tblGrid>
        <w:gridCol w:w="1759"/>
        <w:gridCol w:w="1780"/>
        <w:gridCol w:w="5521"/>
      </w:tblGrid>
      <w:tr w:rsidR="006D5547" w14:paraId="3D952FA7" w14:textId="77777777" w:rsidTr="006D5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9" w:type="dxa"/>
          </w:tcPr>
          <w:p w14:paraId="570C80CD" w14:textId="77777777" w:rsidR="006D5547" w:rsidRDefault="006D5547" w:rsidP="00D77CB9">
            <w:pPr>
              <w:jc w:val="center"/>
            </w:pPr>
            <w:r>
              <w:rPr>
                <w:rFonts w:hint="eastAsia"/>
              </w:rPr>
              <w:t>日程</w:t>
            </w:r>
          </w:p>
        </w:tc>
        <w:tc>
          <w:tcPr>
            <w:tcW w:w="1780" w:type="dxa"/>
          </w:tcPr>
          <w:p w14:paraId="15B62845" w14:textId="77777777" w:rsidR="006D5547" w:rsidRDefault="006D5547" w:rsidP="00D77CB9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5521" w:type="dxa"/>
          </w:tcPr>
          <w:p w14:paraId="083392D8" w14:textId="77777777" w:rsidR="006D5547" w:rsidRDefault="006D5547" w:rsidP="00D77CB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6D5547" w14:paraId="5BCBBF50" w14:textId="77777777" w:rsidTr="006D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9" w:type="dxa"/>
            <w:vMerge w:val="restart"/>
          </w:tcPr>
          <w:p w14:paraId="1F51E293" w14:textId="77777777" w:rsidR="006D5547" w:rsidRDefault="006D5547" w:rsidP="00D77CB9">
            <w:r>
              <w:rPr>
                <w:rFonts w:hint="eastAsia"/>
              </w:rPr>
              <w:t>1日目</w:t>
            </w:r>
          </w:p>
        </w:tc>
        <w:tc>
          <w:tcPr>
            <w:tcW w:w="1780" w:type="dxa"/>
          </w:tcPr>
          <w:p w14:paraId="236DF121" w14:textId="77777777" w:rsidR="006D5547" w:rsidRDefault="006D5547" w:rsidP="00D77CB9">
            <w:r>
              <w:rPr>
                <w:rFonts w:hint="eastAsia"/>
              </w:rPr>
              <w:t>10:00</w:t>
            </w:r>
          </w:p>
        </w:tc>
        <w:tc>
          <w:tcPr>
            <w:tcW w:w="5521" w:type="dxa"/>
          </w:tcPr>
          <w:p w14:paraId="4BC83CA7" w14:textId="77777777" w:rsidR="006D5547" w:rsidRDefault="006D5547" w:rsidP="00D77CB9">
            <w:r>
              <w:rPr>
                <w:rFonts w:hint="eastAsia"/>
              </w:rPr>
              <w:t>開講式</w:t>
            </w:r>
          </w:p>
        </w:tc>
      </w:tr>
      <w:tr w:rsidR="006D5547" w14:paraId="04F79C74" w14:textId="77777777" w:rsidTr="006D5547">
        <w:tc>
          <w:tcPr>
            <w:tcW w:w="1759" w:type="dxa"/>
            <w:vMerge/>
          </w:tcPr>
          <w:p w14:paraId="32774870" w14:textId="77777777" w:rsidR="006D5547" w:rsidRDefault="006D5547" w:rsidP="00D77CB9"/>
        </w:tc>
        <w:tc>
          <w:tcPr>
            <w:tcW w:w="1780" w:type="dxa"/>
          </w:tcPr>
          <w:p w14:paraId="2522CB81" w14:textId="77777777" w:rsidR="006D5547" w:rsidRDefault="006D5547" w:rsidP="00D77CB9">
            <w:r>
              <w:rPr>
                <w:rFonts w:hint="eastAsia"/>
              </w:rPr>
              <w:t>10:30</w:t>
            </w:r>
          </w:p>
        </w:tc>
        <w:tc>
          <w:tcPr>
            <w:tcW w:w="5521" w:type="dxa"/>
          </w:tcPr>
          <w:p w14:paraId="42E5CD09" w14:textId="77777777" w:rsidR="006D5547" w:rsidRDefault="006D5547" w:rsidP="00D77CB9">
            <w:r>
              <w:rPr>
                <w:rFonts w:hint="eastAsia"/>
              </w:rPr>
              <w:t>講演「サラリーマンの生活と生きがいについて」</w:t>
            </w:r>
          </w:p>
        </w:tc>
      </w:tr>
      <w:tr w:rsidR="006D5547" w14:paraId="1CF74171" w14:textId="77777777" w:rsidTr="006D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9" w:type="dxa"/>
            <w:vMerge/>
          </w:tcPr>
          <w:p w14:paraId="2A39BAE0" w14:textId="77777777" w:rsidR="006D5547" w:rsidRDefault="006D5547" w:rsidP="00D77CB9"/>
        </w:tc>
        <w:tc>
          <w:tcPr>
            <w:tcW w:w="1780" w:type="dxa"/>
          </w:tcPr>
          <w:p w14:paraId="03C2E7B7" w14:textId="77777777" w:rsidR="006D5547" w:rsidRDefault="006D5547" w:rsidP="00D77CB9">
            <w:r>
              <w:rPr>
                <w:rFonts w:hint="eastAsia"/>
              </w:rPr>
              <w:t>12:00</w:t>
            </w:r>
          </w:p>
        </w:tc>
        <w:tc>
          <w:tcPr>
            <w:tcW w:w="5521" w:type="dxa"/>
          </w:tcPr>
          <w:p w14:paraId="673FFDC4" w14:textId="77777777" w:rsidR="006D5547" w:rsidRDefault="006D5547" w:rsidP="00D77CB9">
            <w:r>
              <w:rPr>
                <w:rFonts w:hint="eastAsia"/>
              </w:rPr>
              <w:t>昼食</w:t>
            </w:r>
          </w:p>
        </w:tc>
      </w:tr>
      <w:tr w:rsidR="006D5547" w14:paraId="5CEA0649" w14:textId="77777777" w:rsidTr="006D5547">
        <w:tc>
          <w:tcPr>
            <w:tcW w:w="1759" w:type="dxa"/>
            <w:vMerge/>
          </w:tcPr>
          <w:p w14:paraId="54963B7B" w14:textId="77777777" w:rsidR="006D5547" w:rsidRDefault="006D5547" w:rsidP="00D77CB9"/>
        </w:tc>
        <w:tc>
          <w:tcPr>
            <w:tcW w:w="1780" w:type="dxa"/>
          </w:tcPr>
          <w:p w14:paraId="2274B6B3" w14:textId="77777777" w:rsidR="006D5547" w:rsidRDefault="006D5547" w:rsidP="00D77CB9">
            <w:r>
              <w:rPr>
                <w:rFonts w:hint="eastAsia"/>
              </w:rPr>
              <w:t>13:30</w:t>
            </w:r>
          </w:p>
        </w:tc>
        <w:tc>
          <w:tcPr>
            <w:tcW w:w="5521" w:type="dxa"/>
          </w:tcPr>
          <w:p w14:paraId="7291C2C5" w14:textId="77777777" w:rsidR="006D5547" w:rsidRDefault="006D5547" w:rsidP="00D77CB9">
            <w:r>
              <w:rPr>
                <w:rFonts w:hint="eastAsia"/>
              </w:rPr>
              <w:t>講座「実生活に役立つ年金」</w:t>
            </w:r>
          </w:p>
        </w:tc>
      </w:tr>
      <w:tr w:rsidR="006D5547" w14:paraId="3BA8330A" w14:textId="77777777" w:rsidTr="006D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9" w:type="dxa"/>
            <w:vMerge/>
          </w:tcPr>
          <w:p w14:paraId="19000F24" w14:textId="77777777" w:rsidR="006D5547" w:rsidRDefault="006D5547" w:rsidP="00D77CB9"/>
        </w:tc>
        <w:tc>
          <w:tcPr>
            <w:tcW w:w="1780" w:type="dxa"/>
          </w:tcPr>
          <w:p w14:paraId="32518BC8" w14:textId="77777777" w:rsidR="006D5547" w:rsidRDefault="006D5547" w:rsidP="00D77CB9">
            <w:r>
              <w:rPr>
                <w:rFonts w:hint="eastAsia"/>
              </w:rPr>
              <w:t>15:30</w:t>
            </w:r>
          </w:p>
        </w:tc>
        <w:tc>
          <w:tcPr>
            <w:tcW w:w="5521" w:type="dxa"/>
          </w:tcPr>
          <w:p w14:paraId="7D6C37DE" w14:textId="77777777" w:rsidR="006D5547" w:rsidRDefault="006D5547" w:rsidP="00D77CB9">
            <w:r>
              <w:rPr>
                <w:rFonts w:hint="eastAsia"/>
              </w:rPr>
              <w:t>講座「実生活に役立つ健康保険と雇用保険」</w:t>
            </w:r>
          </w:p>
        </w:tc>
      </w:tr>
      <w:tr w:rsidR="006D5547" w14:paraId="71314993" w14:textId="77777777" w:rsidTr="006D5547">
        <w:tc>
          <w:tcPr>
            <w:tcW w:w="1759" w:type="dxa"/>
            <w:vMerge/>
          </w:tcPr>
          <w:p w14:paraId="3EBAD5FB" w14:textId="77777777" w:rsidR="006D5547" w:rsidRDefault="006D5547" w:rsidP="00D77CB9"/>
        </w:tc>
        <w:tc>
          <w:tcPr>
            <w:tcW w:w="1780" w:type="dxa"/>
          </w:tcPr>
          <w:p w14:paraId="20AFE5BD" w14:textId="77777777" w:rsidR="006D5547" w:rsidRDefault="006D5547" w:rsidP="00D77CB9">
            <w:r>
              <w:rPr>
                <w:rFonts w:hint="eastAsia"/>
              </w:rPr>
              <w:t>17:00</w:t>
            </w:r>
          </w:p>
        </w:tc>
        <w:tc>
          <w:tcPr>
            <w:tcW w:w="5521" w:type="dxa"/>
          </w:tcPr>
          <w:p w14:paraId="170D3830" w14:textId="77777777" w:rsidR="006D5547" w:rsidRDefault="006D5547" w:rsidP="00D77CB9">
            <w:r>
              <w:rPr>
                <w:rFonts w:hint="eastAsia"/>
              </w:rPr>
              <w:t>年金相談　※希望者のみ</w:t>
            </w:r>
          </w:p>
        </w:tc>
      </w:tr>
      <w:tr w:rsidR="006D5547" w14:paraId="29BDC6FD" w14:textId="77777777" w:rsidTr="006D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9" w:type="dxa"/>
            <w:vMerge/>
          </w:tcPr>
          <w:p w14:paraId="0AE078D4" w14:textId="77777777" w:rsidR="006D5547" w:rsidRDefault="006D5547" w:rsidP="00D77CB9"/>
        </w:tc>
        <w:tc>
          <w:tcPr>
            <w:tcW w:w="1780" w:type="dxa"/>
          </w:tcPr>
          <w:p w14:paraId="60880A32" w14:textId="77777777" w:rsidR="006D5547" w:rsidRDefault="006D5547" w:rsidP="00D77CB9">
            <w:r>
              <w:rPr>
                <w:rFonts w:hint="eastAsia"/>
              </w:rPr>
              <w:t>18:00</w:t>
            </w:r>
          </w:p>
        </w:tc>
        <w:tc>
          <w:tcPr>
            <w:tcW w:w="5521" w:type="dxa"/>
          </w:tcPr>
          <w:p w14:paraId="5DFC0E4F" w14:textId="77777777" w:rsidR="006D5547" w:rsidRDefault="006D5547" w:rsidP="00D77CB9">
            <w:r>
              <w:rPr>
                <w:rFonts w:hint="eastAsia"/>
              </w:rPr>
              <w:t>夕食・懇親会</w:t>
            </w:r>
          </w:p>
        </w:tc>
      </w:tr>
      <w:tr w:rsidR="006D5547" w14:paraId="3D2CD772" w14:textId="77777777" w:rsidTr="006D5547">
        <w:tc>
          <w:tcPr>
            <w:tcW w:w="1759" w:type="dxa"/>
            <w:vMerge w:val="restart"/>
          </w:tcPr>
          <w:p w14:paraId="7087AD07" w14:textId="77777777" w:rsidR="006D5547" w:rsidRDefault="006D5547" w:rsidP="00D77CB9">
            <w:r>
              <w:rPr>
                <w:rFonts w:hint="eastAsia"/>
              </w:rPr>
              <w:t>2日目</w:t>
            </w:r>
          </w:p>
        </w:tc>
        <w:tc>
          <w:tcPr>
            <w:tcW w:w="1780" w:type="dxa"/>
          </w:tcPr>
          <w:p w14:paraId="2005CC92" w14:textId="77777777" w:rsidR="006D5547" w:rsidRDefault="006D5547" w:rsidP="00D77CB9">
            <w:r>
              <w:rPr>
                <w:rFonts w:hint="eastAsia"/>
              </w:rPr>
              <w:t>8:00</w:t>
            </w:r>
          </w:p>
        </w:tc>
        <w:tc>
          <w:tcPr>
            <w:tcW w:w="5521" w:type="dxa"/>
          </w:tcPr>
          <w:p w14:paraId="1985CD97" w14:textId="77777777" w:rsidR="006D5547" w:rsidRDefault="006D5547" w:rsidP="00D77CB9">
            <w:r>
              <w:rPr>
                <w:rFonts w:hint="eastAsia"/>
              </w:rPr>
              <w:t>朝食・ラジオ体操</w:t>
            </w:r>
          </w:p>
        </w:tc>
      </w:tr>
      <w:tr w:rsidR="006D5547" w14:paraId="6476B6FB" w14:textId="77777777" w:rsidTr="006D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9" w:type="dxa"/>
            <w:vMerge/>
          </w:tcPr>
          <w:p w14:paraId="7C521617" w14:textId="77777777" w:rsidR="006D5547" w:rsidRDefault="006D5547" w:rsidP="00D77CB9"/>
        </w:tc>
        <w:tc>
          <w:tcPr>
            <w:tcW w:w="1780" w:type="dxa"/>
          </w:tcPr>
          <w:p w14:paraId="74265CD9" w14:textId="652347EC" w:rsidR="006D5547" w:rsidRDefault="006D5547" w:rsidP="00D77CB9">
            <w:r>
              <w:rPr>
                <w:rFonts w:hint="eastAsia"/>
              </w:rPr>
              <w:t>9:</w:t>
            </w:r>
            <w:del w:id="9" w:author="沢田正樹" w:date="2020-09-01T17:06:00Z">
              <w:r w:rsidR="00EA2DFA" w:rsidDel="001A1565">
                <w:rPr>
                  <w:rFonts w:hint="eastAsia"/>
                </w:rPr>
                <w:delText>0</w:delText>
              </w:r>
            </w:del>
            <w:ins w:id="10" w:author="沢田正樹" w:date="2020-09-01T17:06:00Z">
              <w:r w:rsidR="001A1565">
                <w:rPr>
                  <w:rFonts w:hint="eastAsia"/>
                </w:rPr>
                <w:t>3</w:t>
              </w:r>
            </w:ins>
            <w:r>
              <w:rPr>
                <w:rFonts w:hint="eastAsia"/>
              </w:rPr>
              <w:t>0</w:t>
            </w:r>
          </w:p>
        </w:tc>
        <w:tc>
          <w:tcPr>
            <w:tcW w:w="5521" w:type="dxa"/>
          </w:tcPr>
          <w:p w14:paraId="7EC4F1A1" w14:textId="77777777" w:rsidR="006D5547" w:rsidRDefault="006D5547" w:rsidP="00D77CB9">
            <w:r>
              <w:rPr>
                <w:rFonts w:hint="eastAsia"/>
              </w:rPr>
              <w:t>タスク「これからの生活設計と経済プラン」</w:t>
            </w:r>
          </w:p>
        </w:tc>
      </w:tr>
      <w:tr w:rsidR="006D5547" w14:paraId="44EEF529" w14:textId="77777777" w:rsidTr="006D5547">
        <w:tc>
          <w:tcPr>
            <w:tcW w:w="1759" w:type="dxa"/>
            <w:vMerge/>
          </w:tcPr>
          <w:p w14:paraId="3956A103" w14:textId="77777777" w:rsidR="006D5547" w:rsidRDefault="006D5547" w:rsidP="00D77CB9"/>
        </w:tc>
        <w:tc>
          <w:tcPr>
            <w:tcW w:w="1780" w:type="dxa"/>
          </w:tcPr>
          <w:p w14:paraId="4B6BC429" w14:textId="77777777" w:rsidR="006D5547" w:rsidRDefault="006D5547" w:rsidP="00D77CB9">
            <w:r>
              <w:rPr>
                <w:rFonts w:hint="eastAsia"/>
              </w:rPr>
              <w:t>12:00</w:t>
            </w:r>
          </w:p>
        </w:tc>
        <w:tc>
          <w:tcPr>
            <w:tcW w:w="5521" w:type="dxa"/>
          </w:tcPr>
          <w:p w14:paraId="00512B18" w14:textId="77777777" w:rsidR="006D5547" w:rsidRDefault="006D5547" w:rsidP="00D77CB9">
            <w:r>
              <w:rPr>
                <w:rFonts w:hint="eastAsia"/>
              </w:rPr>
              <w:t>昼食</w:t>
            </w:r>
          </w:p>
        </w:tc>
      </w:tr>
      <w:tr w:rsidR="006D5547" w14:paraId="5DA2BF9A" w14:textId="77777777" w:rsidTr="006D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9" w:type="dxa"/>
            <w:vMerge/>
          </w:tcPr>
          <w:p w14:paraId="1E3FFDA4" w14:textId="77777777" w:rsidR="006D5547" w:rsidRDefault="006D5547" w:rsidP="00D77CB9"/>
        </w:tc>
        <w:tc>
          <w:tcPr>
            <w:tcW w:w="1780" w:type="dxa"/>
          </w:tcPr>
          <w:p w14:paraId="17F232FB" w14:textId="77777777" w:rsidR="006D5547" w:rsidRDefault="006D5547" w:rsidP="00D77CB9">
            <w:r>
              <w:rPr>
                <w:rFonts w:hint="eastAsia"/>
              </w:rPr>
              <w:t>13:30</w:t>
            </w:r>
          </w:p>
        </w:tc>
        <w:tc>
          <w:tcPr>
            <w:tcW w:w="5521" w:type="dxa"/>
          </w:tcPr>
          <w:p w14:paraId="419A75B7" w14:textId="77777777" w:rsidR="006D5547" w:rsidRDefault="006D5547" w:rsidP="00D77CB9">
            <w:r>
              <w:rPr>
                <w:rFonts w:hint="eastAsia"/>
              </w:rPr>
              <w:t>セミナーのまとめ・質疑応答</w:t>
            </w:r>
          </w:p>
        </w:tc>
      </w:tr>
      <w:tr w:rsidR="006D5547" w14:paraId="28F45FB7" w14:textId="77777777" w:rsidTr="006D5547">
        <w:tc>
          <w:tcPr>
            <w:tcW w:w="1759" w:type="dxa"/>
            <w:vMerge/>
          </w:tcPr>
          <w:p w14:paraId="479D53C8" w14:textId="77777777" w:rsidR="006D5547" w:rsidRDefault="006D5547" w:rsidP="00D77CB9"/>
        </w:tc>
        <w:tc>
          <w:tcPr>
            <w:tcW w:w="1780" w:type="dxa"/>
          </w:tcPr>
          <w:p w14:paraId="79A3FB84" w14:textId="77777777" w:rsidR="006D5547" w:rsidRDefault="006D5547" w:rsidP="00D77CB9">
            <w:r>
              <w:rPr>
                <w:rFonts w:hint="eastAsia"/>
              </w:rPr>
              <w:t>15:00</w:t>
            </w:r>
          </w:p>
        </w:tc>
        <w:tc>
          <w:tcPr>
            <w:tcW w:w="5521" w:type="dxa"/>
          </w:tcPr>
          <w:p w14:paraId="22F4EB52" w14:textId="77777777" w:rsidR="006D5547" w:rsidRDefault="006D5547" w:rsidP="00D77CB9">
            <w:r>
              <w:rPr>
                <w:rFonts w:hint="eastAsia"/>
              </w:rPr>
              <w:t>閉講式・解散</w:t>
            </w:r>
          </w:p>
        </w:tc>
      </w:tr>
    </w:tbl>
    <w:p w14:paraId="4208A86D" w14:textId="77777777" w:rsidR="006D5547" w:rsidRDefault="006D5547" w:rsidP="006D5547"/>
    <w:p w14:paraId="6132393C" w14:textId="77777777" w:rsidR="006D5547" w:rsidRPr="006D5547" w:rsidRDefault="006D5547" w:rsidP="006D5547">
      <w:pPr>
        <w:rPr>
          <w:rFonts w:ascii="游ゴシック" w:eastAsia="游ゴシック" w:hAnsi="游ゴシック"/>
          <w:b/>
          <w:color w:val="072B62" w:themeColor="background2" w:themeShade="40"/>
          <w:sz w:val="22"/>
        </w:rPr>
      </w:pPr>
      <w:r w:rsidRPr="006D5547">
        <w:rPr>
          <w:rFonts w:ascii="游ゴシック" w:eastAsia="游ゴシック" w:hAnsi="游ゴシック" w:hint="eastAsia"/>
          <w:b/>
          <w:color w:val="072B62" w:themeColor="background2" w:themeShade="40"/>
          <w:sz w:val="22"/>
        </w:rPr>
        <w:t>◆参考：ナイスライフセミナーの概要</w:t>
      </w:r>
      <w:bookmarkStart w:id="11" w:name="_GoBack"/>
      <w:bookmarkEnd w:id="11"/>
    </w:p>
    <w:tbl>
      <w:tblPr>
        <w:tblStyle w:val="4-6"/>
        <w:tblW w:w="0" w:type="auto"/>
        <w:tblLook w:val="0420" w:firstRow="1" w:lastRow="0" w:firstColumn="0" w:lastColumn="0" w:noHBand="0" w:noVBand="1"/>
      </w:tblPr>
      <w:tblGrid>
        <w:gridCol w:w="1271"/>
        <w:gridCol w:w="3894"/>
        <w:gridCol w:w="3895"/>
      </w:tblGrid>
      <w:tr w:rsidR="006D5547" w14:paraId="73B5D1FD" w14:textId="77777777" w:rsidTr="006D5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5ECA9241" w14:textId="77777777" w:rsidR="006D5547" w:rsidRDefault="006D5547" w:rsidP="00D77CB9">
            <w:pPr>
              <w:jc w:val="center"/>
            </w:pPr>
          </w:p>
        </w:tc>
        <w:tc>
          <w:tcPr>
            <w:tcW w:w="3894" w:type="dxa"/>
          </w:tcPr>
          <w:p w14:paraId="1C59B131" w14:textId="77777777" w:rsidR="006D5547" w:rsidRDefault="006D5547" w:rsidP="00D77CB9">
            <w:pPr>
              <w:jc w:val="center"/>
            </w:pPr>
            <w:r>
              <w:t>ナイスライフセミナー</w:t>
            </w:r>
          </w:p>
        </w:tc>
        <w:tc>
          <w:tcPr>
            <w:tcW w:w="3895" w:type="dxa"/>
          </w:tcPr>
          <w:p w14:paraId="37EF55A8" w14:textId="77777777" w:rsidR="006D5547" w:rsidRDefault="006D5547" w:rsidP="00D77CB9">
            <w:pPr>
              <w:jc w:val="center"/>
            </w:pPr>
            <w:commentRangeStart w:id="12"/>
            <w:r>
              <w:t>ナイスライフセミナー</w:t>
            </w:r>
            <w:r>
              <w:rPr>
                <w:rFonts w:hint="eastAsia"/>
              </w:rPr>
              <w:t>＜続編＞</w:t>
            </w:r>
            <w:commentRangeEnd w:id="12"/>
            <w:r w:rsidR="004441E0">
              <w:rPr>
                <w:rStyle w:val="a5"/>
                <w:b w:val="0"/>
                <w:bCs w:val="0"/>
                <w:color w:val="auto"/>
              </w:rPr>
              <w:commentReference w:id="12"/>
            </w:r>
          </w:p>
        </w:tc>
      </w:tr>
      <w:tr w:rsidR="006D5547" w14:paraId="3D91B22E" w14:textId="77777777" w:rsidTr="006D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145CD73" w14:textId="77777777" w:rsidR="006D5547" w:rsidRDefault="006D5547" w:rsidP="00D77CB9">
            <w:r>
              <w:rPr>
                <w:rFonts w:hint="eastAsia"/>
              </w:rPr>
              <w:t>セミナー</w:t>
            </w:r>
          </w:p>
          <w:p w14:paraId="0DE7760B" w14:textId="77777777" w:rsidR="006D5547" w:rsidRDefault="006D5547" w:rsidP="00D77CB9">
            <w:r>
              <w:rPr>
                <w:rFonts w:hint="eastAsia"/>
              </w:rPr>
              <w:t>内容</w:t>
            </w:r>
          </w:p>
        </w:tc>
        <w:tc>
          <w:tcPr>
            <w:tcW w:w="3894" w:type="dxa"/>
            <w:vAlign w:val="center"/>
          </w:tcPr>
          <w:p w14:paraId="03A83F7E" w14:textId="77777777" w:rsidR="006D5547" w:rsidRDefault="006D5547" w:rsidP="006D5547">
            <w:r>
              <w:rPr>
                <w:rFonts w:hint="eastAsia"/>
              </w:rPr>
              <w:t>定年後の生活設計や生きがいについて</w:t>
            </w:r>
          </w:p>
        </w:tc>
        <w:tc>
          <w:tcPr>
            <w:tcW w:w="3895" w:type="dxa"/>
            <w:vAlign w:val="center"/>
          </w:tcPr>
          <w:p w14:paraId="689880CA" w14:textId="085A7429" w:rsidR="006D5547" w:rsidRDefault="006D5547" w:rsidP="006D5547">
            <w:r>
              <w:rPr>
                <w:rFonts w:hint="eastAsia"/>
              </w:rPr>
              <w:t>定年後の</w:t>
            </w:r>
            <w:del w:id="13" w:author="沢田正樹" w:date="2020-09-01T17:06:00Z">
              <w:r w:rsidDel="001A1565">
                <w:rPr>
                  <w:rFonts w:hint="eastAsia"/>
                </w:rPr>
                <w:delText>健康管理</w:delText>
              </w:r>
            </w:del>
            <w:ins w:id="14" w:author="沢田正樹" w:date="2020-09-01T17:06:00Z">
              <w:r w:rsidR="001A1565">
                <w:rPr>
                  <w:rFonts w:hint="eastAsia"/>
                </w:rPr>
                <w:t>資産運用</w:t>
              </w:r>
            </w:ins>
            <w:r>
              <w:rPr>
                <w:rFonts w:hint="eastAsia"/>
              </w:rPr>
              <w:t>について</w:t>
            </w:r>
          </w:p>
        </w:tc>
      </w:tr>
      <w:tr w:rsidR="006D5547" w14:paraId="63DC1396" w14:textId="77777777" w:rsidTr="006D5547">
        <w:tc>
          <w:tcPr>
            <w:tcW w:w="1271" w:type="dxa"/>
          </w:tcPr>
          <w:p w14:paraId="196D5EA9" w14:textId="77777777" w:rsidR="006D5547" w:rsidRDefault="006D5547" w:rsidP="00D77CB9">
            <w:r>
              <w:rPr>
                <w:rFonts w:hint="eastAsia"/>
              </w:rPr>
              <w:t>対象者</w:t>
            </w:r>
          </w:p>
        </w:tc>
        <w:tc>
          <w:tcPr>
            <w:tcW w:w="3894" w:type="dxa"/>
          </w:tcPr>
          <w:p w14:paraId="13D54BF8" w14:textId="77777777" w:rsidR="006D5547" w:rsidRDefault="006D5547" w:rsidP="00D77CB9">
            <w:r>
              <w:rPr>
                <w:rFonts w:hint="eastAsia"/>
              </w:rPr>
              <w:t>50歳代の正社員とその配偶者</w:t>
            </w:r>
          </w:p>
        </w:tc>
        <w:tc>
          <w:tcPr>
            <w:tcW w:w="3895" w:type="dxa"/>
          </w:tcPr>
          <w:p w14:paraId="78D02303" w14:textId="77777777" w:rsidR="006D5547" w:rsidRDefault="006D5547" w:rsidP="00D77CB9">
            <w:r>
              <w:t>ナイスライフセミナー受講済みの</w:t>
            </w:r>
            <w:r>
              <w:rPr>
                <w:rFonts w:hint="eastAsia"/>
              </w:rPr>
              <w:t>方</w:t>
            </w:r>
          </w:p>
        </w:tc>
      </w:tr>
      <w:tr w:rsidR="006D5547" w14:paraId="5A981A1F" w14:textId="77777777" w:rsidTr="006D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0CE8581B" w14:textId="77777777" w:rsidR="006D5547" w:rsidRDefault="006D5547" w:rsidP="00D77CB9">
            <w:r>
              <w:rPr>
                <w:rFonts w:hint="eastAsia"/>
              </w:rPr>
              <w:t>日程</w:t>
            </w:r>
          </w:p>
        </w:tc>
        <w:tc>
          <w:tcPr>
            <w:tcW w:w="3894" w:type="dxa"/>
          </w:tcPr>
          <w:p w14:paraId="4888CBE4" w14:textId="77777777" w:rsidR="006D5547" w:rsidRDefault="006D5547" w:rsidP="00D77CB9">
            <w:r>
              <w:rPr>
                <w:rFonts w:hint="eastAsia"/>
              </w:rPr>
              <w:t>1泊2日</w:t>
            </w:r>
          </w:p>
        </w:tc>
        <w:tc>
          <w:tcPr>
            <w:tcW w:w="3895" w:type="dxa"/>
          </w:tcPr>
          <w:p w14:paraId="4302B9A0" w14:textId="77777777" w:rsidR="006D5547" w:rsidRDefault="006D5547" w:rsidP="00D77CB9">
            <w:r>
              <w:rPr>
                <w:rFonts w:hint="eastAsia"/>
              </w:rPr>
              <w:t>1日</w:t>
            </w:r>
          </w:p>
        </w:tc>
      </w:tr>
      <w:tr w:rsidR="006D5547" w14:paraId="724FA8D9" w14:textId="77777777" w:rsidTr="006D5547">
        <w:tc>
          <w:tcPr>
            <w:tcW w:w="1271" w:type="dxa"/>
          </w:tcPr>
          <w:p w14:paraId="182EFFCA" w14:textId="77777777" w:rsidR="006D5547" w:rsidRDefault="006D5547" w:rsidP="00D77CB9">
            <w:r>
              <w:rPr>
                <w:rFonts w:hint="eastAsia"/>
              </w:rPr>
              <w:t>参加費</w:t>
            </w:r>
          </w:p>
        </w:tc>
        <w:tc>
          <w:tcPr>
            <w:tcW w:w="3894" w:type="dxa"/>
          </w:tcPr>
          <w:p w14:paraId="5E17AAC5" w14:textId="77777777" w:rsidR="006D5547" w:rsidRDefault="006D5547" w:rsidP="00D77CB9">
            <w:r>
              <w:rPr>
                <w:rFonts w:hint="eastAsia"/>
              </w:rPr>
              <w:t>16,000円／1人（食費・宿泊費込）</w:t>
            </w:r>
          </w:p>
        </w:tc>
        <w:tc>
          <w:tcPr>
            <w:tcW w:w="3895" w:type="dxa"/>
          </w:tcPr>
          <w:p w14:paraId="4CFF1EDB" w14:textId="77777777" w:rsidR="006D5547" w:rsidRDefault="006D5547" w:rsidP="00D77CB9">
            <w:r>
              <w:rPr>
                <w:rFonts w:hint="eastAsia"/>
              </w:rPr>
              <w:t>5,000円（食費込）</w:t>
            </w:r>
          </w:p>
        </w:tc>
      </w:tr>
    </w:tbl>
    <w:p w14:paraId="750D7F3F" w14:textId="5B06E58A" w:rsidR="006D5547" w:rsidRPr="009B027F" w:rsidRDefault="006D5547" w:rsidP="006D5547">
      <w:pPr>
        <w:rPr>
          <w:color w:val="808080" w:themeColor="background1" w:themeShade="80"/>
          <w:rPrChange w:id="15" w:author="沢田正樹" w:date="2020-09-01T17:14:00Z">
            <w:rPr/>
          </w:rPrChange>
        </w:rPr>
      </w:pPr>
      <w:r w:rsidRPr="009B027F">
        <w:rPr>
          <w:color w:val="808080" w:themeColor="background1" w:themeShade="80"/>
          <w:rPrChange w:id="16" w:author="沢田正樹" w:date="2020-09-01T17:14:00Z">
            <w:rPr/>
          </w:rPrChange>
        </w:rPr>
        <w:t>※ナイスライフセミナー</w:t>
      </w:r>
      <w:r w:rsidRPr="009B027F">
        <w:rPr>
          <w:rFonts w:hint="eastAsia"/>
          <w:color w:val="808080" w:themeColor="background1" w:themeShade="80"/>
          <w:rPrChange w:id="17" w:author="沢田正樹" w:date="2020-09-01T17:14:00Z">
            <w:rPr>
              <w:rFonts w:hint="eastAsia"/>
            </w:rPr>
          </w:rPrChange>
        </w:rPr>
        <w:t>＜続編＞</w:t>
      </w:r>
      <w:r w:rsidRPr="009B027F">
        <w:rPr>
          <w:color w:val="808080" w:themeColor="background1" w:themeShade="80"/>
          <w:rPrChange w:id="18" w:author="沢田正樹" w:date="2020-09-01T17:14:00Z">
            <w:rPr/>
          </w:rPrChange>
        </w:rPr>
        <w:t>は、</w:t>
      </w:r>
      <w:r w:rsidR="00EA2DFA" w:rsidRPr="009B027F">
        <w:rPr>
          <w:color w:val="808080" w:themeColor="background1" w:themeShade="80"/>
          <w:rPrChange w:id="19" w:author="沢田正樹" w:date="2020-09-01T17:14:00Z">
            <w:rPr/>
          </w:rPrChange>
        </w:rPr>
        <w:t>2021年</w:t>
      </w:r>
      <w:del w:id="20" w:author="沢田正樹" w:date="2020-09-01T17:10:00Z">
        <w:r w:rsidR="00FF4990" w:rsidRPr="009B027F" w:rsidDel="00AE074C">
          <w:rPr>
            <w:rFonts w:hint="eastAsia"/>
            <w:color w:val="808080" w:themeColor="background1" w:themeShade="80"/>
            <w:rPrChange w:id="21" w:author="沢田正樹" w:date="2020-09-01T17:14:00Z">
              <w:rPr>
                <w:rFonts w:hint="eastAsia"/>
              </w:rPr>
            </w:rPrChange>
          </w:rPr>
          <w:delText>8</w:delText>
        </w:r>
      </w:del>
      <w:ins w:id="22" w:author="沢田正樹" w:date="2020-09-01T17:10:00Z">
        <w:r w:rsidR="00AE074C" w:rsidRPr="009B027F">
          <w:rPr>
            <w:rFonts w:hint="eastAsia"/>
            <w:color w:val="808080" w:themeColor="background1" w:themeShade="80"/>
            <w:rPrChange w:id="23" w:author="沢田正樹" w:date="2020-09-01T17:14:00Z">
              <w:rPr>
                <w:rFonts w:hint="eastAsia"/>
              </w:rPr>
            </w:rPrChange>
          </w:rPr>
          <w:t>4</w:t>
        </w:r>
      </w:ins>
      <w:r w:rsidRPr="009B027F">
        <w:rPr>
          <w:color w:val="808080" w:themeColor="background1" w:themeShade="80"/>
          <w:rPrChange w:id="24" w:author="沢田正樹" w:date="2020-09-01T17:14:00Z">
            <w:rPr/>
          </w:rPrChange>
        </w:rPr>
        <w:t>月頃を予定しています。</w:t>
      </w:r>
    </w:p>
    <w:p w14:paraId="21D77BD0" w14:textId="77777777" w:rsidR="006D5547" w:rsidRPr="00FF4990" w:rsidRDefault="006D5547" w:rsidP="006D5547"/>
    <w:p w14:paraId="62B5B201" w14:textId="77777777" w:rsidR="006D5547" w:rsidRDefault="006D5547" w:rsidP="006D5547">
      <w:pPr>
        <w:jc w:val="right"/>
      </w:pPr>
      <w:r>
        <w:rPr>
          <w:rFonts w:hint="eastAsia"/>
        </w:rPr>
        <w:t>担当：総務部　高口</w:t>
      </w:r>
    </w:p>
    <w:p w14:paraId="6F7AA93A" w14:textId="77777777" w:rsidR="00B73CEF" w:rsidRDefault="009B027F"/>
    <w:sectPr w:rsidR="00B73CEF" w:rsidSect="00785DDD"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高口雪子" w:date="2020-09-01T17:03:00Z" w:initials="高口雪子">
    <w:p w14:paraId="31284BDD" w14:textId="38AC853D" w:rsidR="004441E0" w:rsidRDefault="004441E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フォームは現在作成中です。月曜日中に完成予定です。</w:t>
      </w:r>
    </w:p>
  </w:comment>
  <w:comment w:id="12" w:author="沢田正樹" w:date="2020-09-01T17:00:00Z" w:initials="沢田正樹">
    <w:p w14:paraId="1CE3AD39" w14:textId="1DBB2FDF" w:rsidR="004441E0" w:rsidRDefault="004441E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セミナー内容を検討する打ち合わせを設定してください。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284BDD" w15:done="0"/>
  <w15:commentEx w15:paraId="1CE3AD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284BDD" w16cid:durableId="22F8FD51"/>
  <w16cid:commentId w16cid:paraId="1CE3AD39" w16cid:durableId="22F8FC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沢田正樹">
    <w15:presenceInfo w15:providerId="None" w15:userId="沢田正樹"/>
  </w15:person>
  <w15:person w15:author="高口雪子">
    <w15:presenceInfo w15:providerId="None" w15:userId="高口雪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47"/>
    <w:rsid w:val="00134122"/>
    <w:rsid w:val="00164039"/>
    <w:rsid w:val="001A1565"/>
    <w:rsid w:val="001A6D70"/>
    <w:rsid w:val="0024106F"/>
    <w:rsid w:val="004441E0"/>
    <w:rsid w:val="006D5547"/>
    <w:rsid w:val="009B027F"/>
    <w:rsid w:val="00AE074C"/>
    <w:rsid w:val="00B77A54"/>
    <w:rsid w:val="00D54017"/>
    <w:rsid w:val="00DF2988"/>
    <w:rsid w:val="00E6779A"/>
    <w:rsid w:val="00EA2DFA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053333"/>
  <w15:chartTrackingRefBased/>
  <w15:docId w15:val="{114AD66B-19B7-4EBF-A39C-7174990F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5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6">
    <w:name w:val="Grid Table 4 Accent 6"/>
    <w:basedOn w:val="a1"/>
    <w:uiPriority w:val="49"/>
    <w:rsid w:val="006D5547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40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5401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D54017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4017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D54017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4017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D54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暖かみのある青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2019-06-18T07:35:00Z</dcterms:created>
  <dcterms:modified xsi:type="dcterms:W3CDTF">2020-09-01T08:14:00Z</dcterms:modified>
</cp:coreProperties>
</file>