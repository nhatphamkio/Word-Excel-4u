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5ACFF" w14:textId="77777777" w:rsidR="003072EF" w:rsidRPr="00127BF2" w:rsidRDefault="003072EF" w:rsidP="003072EF">
      <w:pPr>
        <w:rPr>
          <w:rFonts w:ascii="Yu Gothic UI" w:eastAsia="Yu Gothic UI" w:hAnsi="Yu Gothic UI"/>
          <w:b/>
          <w:bCs/>
          <w:color w:val="F7CAAC" w:themeColor="accent2" w:themeTint="66"/>
          <w:sz w:val="56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27BF2">
        <w:rPr>
          <w:rFonts w:ascii="Yu Gothic UI" w:eastAsia="Yu Gothic UI" w:hAnsi="Yu Gothic UI" w:hint="eastAsia"/>
          <w:b/>
          <w:bCs/>
          <w:color w:val="F7CAAC" w:themeColor="accent2" w:themeTint="66"/>
          <w:sz w:val="56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FOMイングリッシュ</w:t>
      </w:r>
      <w:r w:rsidRPr="00127BF2">
        <w:rPr>
          <w:rFonts w:ascii="Yu Gothic UI" w:eastAsia="Yu Gothic UI" w:hAnsi="Yu Gothic UI"/>
          <w:b/>
          <w:bCs/>
          <w:color w:val="F7CAAC" w:themeColor="accent2" w:themeTint="66"/>
          <w:sz w:val="56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スクール</w:t>
      </w:r>
      <w:r w:rsidRPr="00127BF2">
        <w:rPr>
          <w:rFonts w:ascii="Yu Gothic UI" w:eastAsia="Yu Gothic UI" w:hAnsi="Yu Gothic UI" w:hint="eastAsia"/>
          <w:b/>
          <w:bCs/>
          <w:color w:val="F7CAAC" w:themeColor="accent2" w:themeTint="66"/>
          <w:sz w:val="56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で</w:t>
      </w:r>
    </w:p>
    <w:p w14:paraId="5E3A5E6E" w14:textId="3E199AF7" w:rsidR="003072EF" w:rsidRPr="00127BF2" w:rsidRDefault="003072EF" w:rsidP="003072EF">
      <w:pPr>
        <w:jc w:val="right"/>
        <w:rPr>
          <w:rFonts w:ascii="Yu Gothic UI" w:eastAsia="Yu Gothic UI" w:hAnsi="Yu Gothic UI"/>
          <w:b/>
          <w:bCs/>
          <w:color w:val="F7CAAC" w:themeColor="accent2" w:themeTint="66"/>
          <w:sz w:val="56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27BF2">
        <w:rPr>
          <w:rFonts w:ascii="Yu Gothic UI" w:eastAsia="Yu Gothic UI" w:hAnsi="Yu Gothic UI" w:hint="eastAsia"/>
          <w:b/>
          <w:bCs/>
          <w:color w:val="F7CAAC" w:themeColor="accent2" w:themeTint="66"/>
          <w:sz w:val="56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英語を学びません</w:t>
      </w:r>
      <w:bookmarkStart w:id="0" w:name="_GoBack"/>
      <w:bookmarkEnd w:id="0"/>
      <w:r w:rsidRPr="00127BF2">
        <w:rPr>
          <w:rFonts w:ascii="Yu Gothic UI" w:eastAsia="Yu Gothic UI" w:hAnsi="Yu Gothic UI" w:hint="eastAsia"/>
          <w:b/>
          <w:bCs/>
          <w:color w:val="F7CAAC" w:themeColor="accent2" w:themeTint="66"/>
          <w:sz w:val="56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か？</w:t>
      </w:r>
    </w:p>
    <w:p w14:paraId="7B21731A" w14:textId="25325D65" w:rsidR="000B59F4" w:rsidRDefault="000B59F4">
      <w:pPr>
        <w:ind w:leftChars="170" w:left="357" w:rightChars="2050" w:right="4305"/>
        <w:rPr>
          <w:rFonts w:asciiTheme="majorEastAsia" w:eastAsiaTheme="majorEastAsia" w:hAnsiTheme="majorEastAsia"/>
          <w:i/>
        </w:rPr>
        <w:pPrChange w:id="1" w:author="富士太郎" w:date="2020-03-01T14:18:00Z">
          <w:pPr>
            <w:ind w:leftChars="270" w:left="567" w:rightChars="2050" w:right="4305"/>
          </w:pPr>
        </w:pPrChange>
      </w:pPr>
      <w:r>
        <w:rPr>
          <w:rFonts w:asciiTheme="majorEastAsia" w:eastAsiaTheme="majorEastAsia" w:hAnsiTheme="majorEastAsia" w:hint="eastAsia"/>
          <w:i/>
        </w:rPr>
        <w:t>英語を身に付ける</w:t>
      </w:r>
      <w:r w:rsidRPr="00820D14">
        <w:rPr>
          <w:rFonts w:asciiTheme="majorEastAsia" w:eastAsiaTheme="majorEastAsia" w:hAnsiTheme="majorEastAsia" w:hint="eastAsia"/>
          <w:i/>
        </w:rPr>
        <w:t>ということは、決してたやすいことではありません。結果を焦らず</w:t>
      </w:r>
      <w:r>
        <w:rPr>
          <w:rFonts w:asciiTheme="majorEastAsia" w:eastAsiaTheme="majorEastAsia" w:hAnsiTheme="majorEastAsia" w:hint="eastAsia"/>
          <w:i/>
        </w:rPr>
        <w:t>、</w:t>
      </w:r>
      <w:r w:rsidRPr="00820D14">
        <w:rPr>
          <w:rFonts w:asciiTheme="majorEastAsia" w:eastAsiaTheme="majorEastAsia" w:hAnsiTheme="majorEastAsia" w:hint="eastAsia"/>
          <w:i/>
        </w:rPr>
        <w:t>とにかく持続すること、これに尽きます。</w:t>
      </w:r>
    </w:p>
    <w:p w14:paraId="4D49A528" w14:textId="77777777" w:rsidR="000B59F4" w:rsidRPr="0099479D" w:rsidRDefault="000B59F4">
      <w:pPr>
        <w:ind w:leftChars="170" w:left="357" w:rightChars="2050" w:right="4305"/>
        <w:rPr>
          <w:rFonts w:asciiTheme="majorEastAsia" w:eastAsiaTheme="majorEastAsia" w:hAnsiTheme="majorEastAsia"/>
          <w:i/>
        </w:rPr>
        <w:pPrChange w:id="2" w:author="富士太郎" w:date="2020-03-01T14:18:00Z">
          <w:pPr>
            <w:ind w:leftChars="270" w:left="567" w:rightChars="2050" w:right="4305"/>
          </w:pPr>
        </w:pPrChange>
      </w:pPr>
      <w:r>
        <w:rPr>
          <w:rFonts w:asciiTheme="majorEastAsia" w:eastAsiaTheme="majorEastAsia" w:hAnsiTheme="majorEastAsia" w:hint="eastAsia"/>
          <w:i/>
        </w:rPr>
        <w:t>英語学習を</w:t>
      </w:r>
      <w:r w:rsidRPr="00820D14">
        <w:rPr>
          <w:rFonts w:asciiTheme="majorEastAsia" w:eastAsiaTheme="majorEastAsia" w:hAnsiTheme="majorEastAsia" w:hint="eastAsia"/>
          <w:i/>
        </w:rPr>
        <w:t>持続</w:t>
      </w:r>
      <w:r>
        <w:rPr>
          <w:rFonts w:asciiTheme="majorEastAsia" w:eastAsiaTheme="majorEastAsia" w:hAnsiTheme="majorEastAsia" w:hint="eastAsia"/>
          <w:i/>
        </w:rPr>
        <w:t>させるためのポイントは、次の</w:t>
      </w:r>
      <w:r w:rsidRPr="00820D14">
        <w:rPr>
          <w:rFonts w:asciiTheme="majorEastAsia" w:eastAsiaTheme="majorEastAsia" w:hAnsiTheme="majorEastAsia"/>
          <w:i/>
        </w:rPr>
        <w:t>3</w:t>
      </w:r>
      <w:r>
        <w:rPr>
          <w:rFonts w:asciiTheme="majorEastAsia" w:eastAsiaTheme="majorEastAsia" w:hAnsiTheme="majorEastAsia" w:hint="eastAsia"/>
          <w:i/>
        </w:rPr>
        <w:t>つです。これらのポイントを意識して英語学習に取り組みましょう</w:t>
      </w:r>
      <w:r w:rsidRPr="00820D14">
        <w:rPr>
          <w:rFonts w:asciiTheme="majorEastAsia" w:eastAsiaTheme="majorEastAsia" w:hAnsiTheme="majorEastAsia"/>
          <w:i/>
        </w:rPr>
        <w:t>。</w:t>
      </w:r>
      <w:r w:rsidRPr="0099479D">
        <w:rPr>
          <w:rFonts w:asciiTheme="majorEastAsia" w:eastAsiaTheme="majorEastAsia" w:hAnsiTheme="majorEastAsia"/>
          <w:i/>
          <w:noProof/>
        </w:rPr>
        <w:drawing>
          <wp:anchor distT="0" distB="0" distL="114300" distR="114300" simplePos="0" relativeHeight="251660288" behindDoc="0" locked="0" layoutInCell="1" allowOverlap="1" wp14:anchorId="32902B9F" wp14:editId="7AC1D770">
            <wp:simplePos x="0" y="0"/>
            <wp:positionH relativeFrom="margin">
              <wp:posOffset>3657600</wp:posOffset>
            </wp:positionH>
            <wp:positionV relativeFrom="margin">
              <wp:posOffset>1485900</wp:posOffset>
            </wp:positionV>
            <wp:extent cx="2535555" cy="7372985"/>
            <wp:effectExtent l="0" t="0" r="0" b="0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スクール.jpg"/>
                    <pic:cNvPicPr/>
                  </pic:nvPicPr>
                  <pic:blipFill rotWithShape="1"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-1" b="-1"/>
                    <a:stretch/>
                  </pic:blipFill>
                  <pic:spPr bwMode="auto">
                    <a:xfrm>
                      <a:off x="0" y="0"/>
                      <a:ext cx="2535555" cy="7372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51BAFD" w14:textId="775AC693" w:rsidR="000B59F4" w:rsidRPr="003072EF" w:rsidRDefault="000B59F4" w:rsidP="003072EF">
      <w:pPr>
        <w:pStyle w:val="2"/>
      </w:pPr>
      <w:r w:rsidRPr="003072EF">
        <w:rPr>
          <w:rFonts w:hint="eastAsia"/>
        </w:rPr>
        <w:t>●毎日の負担を少なくすること</w:t>
      </w:r>
    </w:p>
    <w:p w14:paraId="7080F53A" w14:textId="574A4D51" w:rsidR="003072EF" w:rsidRPr="00127BF2" w:rsidRDefault="003072EF" w:rsidP="000B59F4">
      <w:pPr>
        <w:rPr>
          <w:rFonts w:ascii="ＭＳ Ｐゴシック" w:eastAsia="ＭＳ Ｐゴシック" w:hAnsi="ＭＳ Ｐゴシック"/>
          <w:b/>
          <w:bCs/>
          <w:color w:val="FF0000"/>
          <w:sz w:val="24"/>
        </w:rPr>
      </w:pPr>
      <w:r w:rsidRPr="00127BF2">
        <w:rPr>
          <w:rFonts w:ascii="ＭＳ Ｐゴシック" w:eastAsia="ＭＳ Ｐゴシック" w:hAnsi="ＭＳ Ｐゴシック" w:hint="eastAsia"/>
          <w:b/>
          <w:bCs/>
          <w:color w:val="FF0000"/>
        </w:rPr>
        <w:t>最初はついつい入れ込んで、</w:t>
      </w:r>
      <w:r w:rsidRPr="00127BF2">
        <w:rPr>
          <w:rFonts w:ascii="ＭＳ Ｐゴシック" w:eastAsia="ＭＳ Ｐゴシック" w:hAnsi="ＭＳ Ｐゴシック"/>
          <w:b/>
          <w:bCs/>
          <w:color w:val="FF0000"/>
        </w:rPr>
        <w:t>1日1</w:t>
      </w:r>
      <w:r w:rsidR="006F7A56" w:rsidRPr="00127BF2">
        <w:rPr>
          <w:rFonts w:ascii="ＭＳ Ｐゴシック" w:eastAsia="ＭＳ Ｐゴシック" w:hAnsi="ＭＳ Ｐゴシック" w:hint="eastAsia"/>
          <w:b/>
          <w:bCs/>
          <w:color w:val="FF0000"/>
        </w:rPr>
        <w:t>～</w:t>
      </w:r>
      <w:r w:rsidRPr="00127BF2">
        <w:rPr>
          <w:rFonts w:ascii="ＭＳ Ｐゴシック" w:eastAsia="ＭＳ Ｐゴシック" w:hAnsi="ＭＳ Ｐゴシック"/>
          <w:b/>
          <w:bCs/>
          <w:color w:val="FF0000"/>
        </w:rPr>
        <w:t>2時間の学習時間を設定しがちです</w:t>
      </w:r>
      <w:r w:rsidRPr="00127BF2">
        <w:rPr>
          <w:rFonts w:ascii="ＭＳ Ｐゴシック" w:eastAsia="ＭＳ Ｐゴシック" w:hAnsi="ＭＳ Ｐゴシック" w:hint="eastAsia"/>
          <w:b/>
          <w:bCs/>
          <w:color w:val="FF0000"/>
        </w:rPr>
        <w:t>が、</w:t>
      </w:r>
      <w:r w:rsidRPr="00127BF2">
        <w:rPr>
          <w:rFonts w:ascii="ＭＳ Ｐゴシック" w:eastAsia="ＭＳ Ｐゴシック" w:hAnsi="ＭＳ Ｐゴシック"/>
          <w:b/>
          <w:bCs/>
          <w:color w:val="FF0000"/>
        </w:rPr>
        <w:t>これはマラソンでいえばオーバーペースです。完走することが大切ですから、初めに飛ばし過ぎて途中棄権</w:t>
      </w:r>
      <w:r w:rsidRPr="00127BF2">
        <w:rPr>
          <w:rFonts w:ascii="ＭＳ Ｐゴシック" w:eastAsia="ＭＳ Ｐゴシック" w:hAnsi="ＭＳ Ｐゴシック" w:hint="eastAsia"/>
          <w:b/>
          <w:bCs/>
          <w:color w:val="FF0000"/>
        </w:rPr>
        <w:t>することが</w:t>
      </w:r>
      <w:r w:rsidRPr="00127BF2">
        <w:rPr>
          <w:rFonts w:ascii="ＭＳ Ｐゴシック" w:eastAsia="ＭＳ Ｐゴシック" w:hAnsi="ＭＳ Ｐゴシック"/>
          <w:b/>
          <w:bCs/>
          <w:color w:val="FF0000"/>
        </w:rPr>
        <w:t>ないように</w:t>
      </w:r>
      <w:r w:rsidRPr="00127BF2">
        <w:rPr>
          <w:rFonts w:ascii="ＭＳ Ｐゴシック" w:eastAsia="ＭＳ Ｐゴシック" w:hAnsi="ＭＳ Ｐゴシック" w:hint="eastAsia"/>
          <w:b/>
          <w:bCs/>
          <w:color w:val="FF0000"/>
        </w:rPr>
        <w:t>しましょう。</w:t>
      </w:r>
      <w:r w:rsidRPr="00127BF2">
        <w:rPr>
          <w:rFonts w:ascii="ＭＳ Ｐゴシック" w:eastAsia="ＭＳ Ｐゴシック" w:hAnsi="ＭＳ Ｐゴシック"/>
          <w:b/>
          <w:bCs/>
          <w:color w:val="FF0000"/>
        </w:rPr>
        <w:t>1日20～30分の時間配分が適切です</w:t>
      </w:r>
      <w:r w:rsidRPr="00127BF2">
        <w:rPr>
          <w:rFonts w:ascii="ＭＳ Ｐゴシック" w:eastAsia="ＭＳ Ｐゴシック" w:hAnsi="ＭＳ Ｐゴシック" w:hint="eastAsia"/>
          <w:b/>
          <w:bCs/>
          <w:color w:val="FF0000"/>
        </w:rPr>
        <w:t>。</w:t>
      </w:r>
    </w:p>
    <w:p w14:paraId="637F2C03" w14:textId="77777777" w:rsidR="000B59F4" w:rsidRPr="000B59F4" w:rsidRDefault="000B59F4" w:rsidP="003072EF">
      <w:pPr>
        <w:pStyle w:val="2"/>
      </w:pPr>
      <w:r w:rsidRPr="000B59F4">
        <w:rPr>
          <w:rFonts w:hint="eastAsia"/>
        </w:rPr>
        <w:t>●学習を習慣化すること</w:t>
      </w:r>
    </w:p>
    <w:p w14:paraId="20C86075" w14:textId="77777777" w:rsidR="000B59F4" w:rsidRPr="00E50F24" w:rsidRDefault="000B59F4" w:rsidP="00E50F24">
      <w:r w:rsidRPr="00E50F24">
        <w:t>1日30分の</w:t>
      </w:r>
      <w:r w:rsidRPr="00E50F24">
        <w:rPr>
          <w:rFonts w:hint="eastAsia"/>
        </w:rPr>
        <w:t>学習</w:t>
      </w:r>
      <w:r w:rsidRPr="00E50F24">
        <w:t>を</w:t>
      </w:r>
      <w:r w:rsidRPr="00E50F24">
        <w:rPr>
          <w:rFonts w:hint="eastAsia"/>
        </w:rPr>
        <w:t>毎日決まった時間に行います。朝食前でも通勤通学時でも就寝前でもかまいません。</w:t>
      </w:r>
      <w:r w:rsidRPr="00E50F24">
        <w:t>食事のように生活習慣の中に組み込</w:t>
      </w:r>
      <w:r w:rsidRPr="00E50F24">
        <w:rPr>
          <w:rFonts w:hint="eastAsia"/>
        </w:rPr>
        <w:t>む</w:t>
      </w:r>
      <w:r w:rsidRPr="00E50F24">
        <w:t>こと</w:t>
      </w:r>
      <w:r w:rsidRPr="00E50F24">
        <w:rPr>
          <w:rFonts w:hint="eastAsia"/>
        </w:rPr>
        <w:t>が大切です</w:t>
      </w:r>
      <w:r w:rsidRPr="00E50F24">
        <w:t>。</w:t>
      </w:r>
      <w:r w:rsidRPr="00E50F24">
        <w:rPr>
          <w:rFonts w:hint="eastAsia"/>
        </w:rPr>
        <w:t>どこか</w:t>
      </w:r>
      <w:r w:rsidRPr="00E50F24">
        <w:t>空いた時間に30分</w:t>
      </w:r>
      <w:r w:rsidRPr="00E50F24">
        <w:rPr>
          <w:rFonts w:hint="eastAsia"/>
        </w:rPr>
        <w:t>という考えでは、忘れてしまったり、あとに回そうとしたりして、なかなか習慣化しません</w:t>
      </w:r>
      <w:r w:rsidRPr="00E50F24">
        <w:t>。</w:t>
      </w:r>
    </w:p>
    <w:p w14:paraId="42293B86" w14:textId="77777777" w:rsidR="000B59F4" w:rsidRPr="000B59F4" w:rsidRDefault="000B59F4" w:rsidP="003072EF">
      <w:pPr>
        <w:pStyle w:val="2"/>
      </w:pPr>
      <w:r w:rsidRPr="000B59F4">
        <w:rPr>
          <w:rFonts w:hint="eastAsia"/>
        </w:rPr>
        <w:t>●目標を具体的に設定すること</w:t>
      </w:r>
    </w:p>
    <w:p w14:paraId="42DD6769" w14:textId="0A7EA67B" w:rsidR="000B59F4" w:rsidRPr="00E50F24" w:rsidRDefault="00592304" w:rsidP="00E50F24">
      <w:ins w:id="3" w:author="富士太郎" w:date="2020-03-01T14:18:00Z">
        <w:r w:rsidRPr="00E50F24">
          <w:rPr>
            <w:rFonts w:hint="eastAsia"/>
          </w:rPr>
          <w:t>「</w:t>
        </w:r>
      </w:ins>
      <w:r w:rsidR="000B59F4" w:rsidRPr="00E50F24">
        <w:rPr>
          <w:rFonts w:hint="eastAsia"/>
        </w:rPr>
        <w:t>話せるようになりたいな</w:t>
      </w:r>
      <w:del w:id="4" w:author="富士太郎" w:date="2020-03-01T14:18:00Z">
        <w:r w:rsidR="000B59F4" w:rsidRPr="00E50F24" w:rsidDel="00592304">
          <w:rPr>
            <w:rFonts w:hint="eastAsia"/>
          </w:rPr>
          <w:delText>、</w:delText>
        </w:r>
      </w:del>
      <w:ins w:id="5" w:author="富士太郎" w:date="2020-03-01T14:18:00Z">
        <w:r w:rsidRPr="00E50F24">
          <w:rPr>
            <w:rFonts w:hint="eastAsia"/>
          </w:rPr>
          <w:t>」「</w:t>
        </w:r>
      </w:ins>
      <w:r w:rsidR="000B59F4" w:rsidRPr="00E50F24">
        <w:rPr>
          <w:rFonts w:hint="eastAsia"/>
        </w:rPr>
        <w:t>映画を字幕なしで見たいな</w:t>
      </w:r>
      <w:ins w:id="6" w:author="富士太郎" w:date="2020-03-01T14:18:00Z">
        <w:r w:rsidRPr="00E50F24">
          <w:rPr>
            <w:rFonts w:hint="eastAsia"/>
          </w:rPr>
          <w:t>」</w:t>
        </w:r>
      </w:ins>
      <w:r w:rsidR="000B59F4" w:rsidRPr="00E50F24">
        <w:rPr>
          <w:rFonts w:hint="eastAsia"/>
        </w:rPr>
        <w:t>という</w:t>
      </w:r>
      <w:del w:id="7" w:author="富士太郎" w:date="2020-03-01T14:18:00Z">
        <w:r w:rsidR="000B59F4" w:rsidRPr="00E50F24" w:rsidDel="00592304">
          <w:rPr>
            <w:rFonts w:hint="eastAsia"/>
          </w:rPr>
          <w:delText>最初の</w:delText>
        </w:r>
      </w:del>
      <w:r w:rsidR="000B59F4" w:rsidRPr="00E50F24">
        <w:rPr>
          <w:rFonts w:hint="eastAsia"/>
        </w:rPr>
        <w:t>ぼんやりした目標では達成感を得られないことがあります。ただ何となく学習するのではなく、</w:t>
      </w:r>
      <w:r w:rsidR="00A63E9A" w:rsidRPr="00E50F24">
        <w:rPr>
          <w:rFonts w:hint="eastAsia"/>
        </w:rPr>
        <w:t>例えば</w:t>
      </w:r>
      <w:r w:rsidR="000B59F4" w:rsidRPr="00E50F24">
        <w:rPr>
          <w:rFonts w:hint="eastAsia"/>
        </w:rPr>
        <w:t>英検2級に合格する、TOEICで600点を目指すなど、具体的な目標を設定することが大切です。</w:t>
      </w:r>
    </w:p>
    <w:p w14:paraId="42D4F7EB" w14:textId="77777777" w:rsidR="000B59F4" w:rsidRPr="003072EF" w:rsidRDefault="000B59F4" w:rsidP="003072EF">
      <w:pPr>
        <w:pStyle w:val="1"/>
      </w:pPr>
      <w:r w:rsidRPr="003072EF">
        <w:rPr>
          <w:rFonts w:hint="eastAsia"/>
        </w:rPr>
        <w:t>2020年度開講予定コース</w:t>
      </w:r>
    </w:p>
    <w:p w14:paraId="7F37C4DD" w14:textId="77777777" w:rsidR="000B59F4" w:rsidRDefault="000B59F4" w:rsidP="000B59F4">
      <w:pPr>
        <w:widowControl/>
        <w:jc w:val="left"/>
      </w:pPr>
      <w:r>
        <w:rPr>
          <w:rFonts w:hint="eastAsia"/>
        </w:rPr>
        <w:t>FOMイングリッシュスクールでは、2020年度に次のコースを開講する予定です。</w:t>
      </w:r>
    </w:p>
    <w:p w14:paraId="198851F7" w14:textId="77777777" w:rsidR="000B59F4" w:rsidRPr="000B59F4" w:rsidRDefault="000B59F4" w:rsidP="003072EF">
      <w:pPr>
        <w:pStyle w:val="2"/>
      </w:pPr>
      <w:r w:rsidRPr="000B59F4">
        <w:rPr>
          <w:rFonts w:hint="eastAsia"/>
        </w:rPr>
        <w:t>●ビジネス英会話コース</w:t>
      </w:r>
    </w:p>
    <w:p w14:paraId="032CDABF" w14:textId="77777777" w:rsidR="006F7A56" w:rsidRDefault="000B59F4" w:rsidP="000B59F4">
      <w:r>
        <w:rPr>
          <w:rFonts w:hint="eastAsia"/>
        </w:rPr>
        <w:lastRenderedPageBreak/>
        <w:t>ビジネスシーンでは、状況に合わせた迅速な対応力や高いコミュニケーション能力を求められます。</w:t>
      </w:r>
    </w:p>
    <w:p w14:paraId="1DBD37FD" w14:textId="58850C11" w:rsidR="000B59F4" w:rsidRDefault="000B59F4" w:rsidP="000B59F4">
      <w:r>
        <w:rPr>
          <w:rFonts w:hint="eastAsia"/>
        </w:rPr>
        <w:t>本コースでは、個人のレベルに合わせて英単語や熟語、文法などの基礎を固め、例文を用いながら、様々な状況に対応できる英語力を養成します。</w:t>
      </w:r>
    </w:p>
    <w:tbl>
      <w:tblPr>
        <w:tblStyle w:val="a3"/>
        <w:tblW w:w="4993" w:type="pct"/>
        <w:tblInd w:w="219" w:type="dxa"/>
        <w:tblLook w:val="04A0" w:firstRow="1" w:lastRow="0" w:firstColumn="1" w:lastColumn="0" w:noHBand="0" w:noVBand="1"/>
      </w:tblPr>
      <w:tblGrid>
        <w:gridCol w:w="1530"/>
        <w:gridCol w:w="2386"/>
        <w:gridCol w:w="3622"/>
        <w:gridCol w:w="2184"/>
      </w:tblGrid>
      <w:tr w:rsidR="000B59F4" w:rsidRPr="00444B41" w14:paraId="74CECF42" w14:textId="77777777" w:rsidTr="00A60ED2">
        <w:tc>
          <w:tcPr>
            <w:tcW w:w="787" w:type="pct"/>
          </w:tcPr>
          <w:p w14:paraId="7F19B4C8" w14:textId="77777777" w:rsidR="000B59F4" w:rsidRPr="00444B41" w:rsidRDefault="000B59F4" w:rsidP="00A60ED2">
            <w:pPr>
              <w:jc w:val="center"/>
              <w:rPr>
                <w:rFonts w:ascii="游ゴシック" w:eastAsia="游ゴシック" w:hAnsi="游ゴシック"/>
              </w:rPr>
            </w:pPr>
            <w:r w:rsidRPr="00444B41">
              <w:rPr>
                <w:rFonts w:ascii="游ゴシック" w:eastAsia="游ゴシック" w:hAnsi="游ゴシック" w:hint="eastAsia"/>
              </w:rPr>
              <w:t>コースNo.</w:t>
            </w:r>
          </w:p>
        </w:tc>
        <w:tc>
          <w:tcPr>
            <w:tcW w:w="1227" w:type="pct"/>
          </w:tcPr>
          <w:p w14:paraId="18394EA0" w14:textId="77777777" w:rsidR="000B59F4" w:rsidRPr="00444B41" w:rsidRDefault="000B59F4" w:rsidP="00A60ED2">
            <w:pPr>
              <w:jc w:val="center"/>
              <w:rPr>
                <w:rFonts w:ascii="游ゴシック" w:eastAsia="游ゴシック" w:hAnsi="游ゴシック"/>
              </w:rPr>
            </w:pPr>
            <w:r w:rsidRPr="00444B41">
              <w:rPr>
                <w:rFonts w:ascii="游ゴシック" w:eastAsia="游ゴシック" w:hAnsi="游ゴシック" w:hint="eastAsia"/>
              </w:rPr>
              <w:t>コース名</w:t>
            </w:r>
          </w:p>
        </w:tc>
        <w:tc>
          <w:tcPr>
            <w:tcW w:w="1863" w:type="pct"/>
          </w:tcPr>
          <w:p w14:paraId="698A0E3D" w14:textId="77777777" w:rsidR="000B59F4" w:rsidRPr="00444B41" w:rsidRDefault="000B59F4" w:rsidP="00A60ED2">
            <w:pPr>
              <w:jc w:val="center"/>
              <w:rPr>
                <w:rFonts w:ascii="游ゴシック" w:eastAsia="游ゴシック" w:hAnsi="游ゴシック"/>
              </w:rPr>
            </w:pPr>
            <w:r w:rsidRPr="00444B41">
              <w:rPr>
                <w:rFonts w:ascii="游ゴシック" w:eastAsia="游ゴシック" w:hAnsi="游ゴシック" w:hint="eastAsia"/>
              </w:rPr>
              <w:t>回数</w:t>
            </w:r>
          </w:p>
        </w:tc>
        <w:tc>
          <w:tcPr>
            <w:tcW w:w="1123" w:type="pct"/>
          </w:tcPr>
          <w:p w14:paraId="70512A40" w14:textId="77777777" w:rsidR="000B59F4" w:rsidRPr="00444B41" w:rsidRDefault="000B59F4" w:rsidP="00A60ED2">
            <w:pPr>
              <w:jc w:val="center"/>
              <w:rPr>
                <w:rFonts w:ascii="游ゴシック" w:eastAsia="游ゴシック" w:hAnsi="游ゴシック"/>
              </w:rPr>
            </w:pPr>
            <w:r w:rsidRPr="00444B41">
              <w:rPr>
                <w:rFonts w:ascii="游ゴシック" w:eastAsia="游ゴシック" w:hAnsi="游ゴシック" w:hint="eastAsia"/>
              </w:rPr>
              <w:t>受講料</w:t>
            </w:r>
          </w:p>
        </w:tc>
      </w:tr>
      <w:tr w:rsidR="000B59F4" w:rsidRPr="00C72CD2" w14:paraId="3CFE11B1" w14:textId="77777777" w:rsidTr="00A60ED2">
        <w:tc>
          <w:tcPr>
            <w:tcW w:w="787" w:type="pct"/>
          </w:tcPr>
          <w:p w14:paraId="3CF21A7A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B20</w:t>
            </w:r>
            <w:r>
              <w:rPr>
                <w:rFonts w:hint="eastAsia"/>
              </w:rPr>
              <w:t>20</w:t>
            </w:r>
            <w:r w:rsidRPr="00C72CD2">
              <w:rPr>
                <w:rFonts w:hint="eastAsia"/>
              </w:rPr>
              <w:t>-001</w:t>
            </w:r>
          </w:p>
        </w:tc>
        <w:tc>
          <w:tcPr>
            <w:tcW w:w="1227" w:type="pct"/>
          </w:tcPr>
          <w:p w14:paraId="2EEE8BC5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レベル1（初級）</w:t>
            </w:r>
          </w:p>
        </w:tc>
        <w:tc>
          <w:tcPr>
            <w:tcW w:w="1863" w:type="pct"/>
          </w:tcPr>
          <w:p w14:paraId="1074C90E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40分×40回（チケット制）</w:t>
            </w:r>
          </w:p>
        </w:tc>
        <w:tc>
          <w:tcPr>
            <w:tcW w:w="1123" w:type="pct"/>
          </w:tcPr>
          <w:p w14:paraId="6B51D24F" w14:textId="7A4974AC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2</w:t>
            </w:r>
            <w:r w:rsidR="00D45B94">
              <w:rPr>
                <w:rFonts w:hint="eastAsia"/>
              </w:rPr>
              <w:t>50</w:t>
            </w:r>
            <w:r w:rsidRPr="00C72CD2">
              <w:rPr>
                <w:rFonts w:hint="eastAsia"/>
              </w:rPr>
              <w:t>,000円（税</w:t>
            </w:r>
            <w:r w:rsidR="00D45B94">
              <w:rPr>
                <w:rFonts w:hint="eastAsia"/>
              </w:rPr>
              <w:t>別</w:t>
            </w:r>
            <w:r w:rsidRPr="00C72CD2">
              <w:rPr>
                <w:rFonts w:hint="eastAsia"/>
              </w:rPr>
              <w:t>）</w:t>
            </w:r>
          </w:p>
        </w:tc>
      </w:tr>
      <w:tr w:rsidR="000B59F4" w:rsidRPr="00C72CD2" w14:paraId="6C44B481" w14:textId="77777777" w:rsidTr="00A60ED2">
        <w:tc>
          <w:tcPr>
            <w:tcW w:w="787" w:type="pct"/>
          </w:tcPr>
          <w:p w14:paraId="79F989D7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B20</w:t>
            </w:r>
            <w:r>
              <w:rPr>
                <w:rFonts w:hint="eastAsia"/>
              </w:rPr>
              <w:t>20</w:t>
            </w:r>
            <w:r w:rsidRPr="00C72CD2">
              <w:rPr>
                <w:rFonts w:hint="eastAsia"/>
              </w:rPr>
              <w:t>-002</w:t>
            </w:r>
          </w:p>
        </w:tc>
        <w:tc>
          <w:tcPr>
            <w:tcW w:w="1227" w:type="pct"/>
          </w:tcPr>
          <w:p w14:paraId="7529F570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レベル2（中級）</w:t>
            </w:r>
          </w:p>
        </w:tc>
        <w:tc>
          <w:tcPr>
            <w:tcW w:w="1863" w:type="pct"/>
          </w:tcPr>
          <w:p w14:paraId="65B9BF19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45分×40回（チケット制）</w:t>
            </w:r>
          </w:p>
        </w:tc>
        <w:tc>
          <w:tcPr>
            <w:tcW w:w="1123" w:type="pct"/>
          </w:tcPr>
          <w:p w14:paraId="21E51433" w14:textId="1EF9C75A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2</w:t>
            </w:r>
            <w:r w:rsidR="00D45B94">
              <w:rPr>
                <w:rFonts w:hint="eastAsia"/>
              </w:rPr>
              <w:t>70</w:t>
            </w:r>
            <w:r w:rsidRPr="00C72CD2">
              <w:rPr>
                <w:rFonts w:hint="eastAsia"/>
              </w:rPr>
              <w:t>,000円（税</w:t>
            </w:r>
            <w:r w:rsidR="00D45B94">
              <w:rPr>
                <w:rFonts w:hint="eastAsia"/>
              </w:rPr>
              <w:t>別</w:t>
            </w:r>
            <w:r w:rsidRPr="00C72CD2">
              <w:rPr>
                <w:rFonts w:hint="eastAsia"/>
              </w:rPr>
              <w:t>）</w:t>
            </w:r>
          </w:p>
        </w:tc>
      </w:tr>
      <w:tr w:rsidR="000B59F4" w:rsidRPr="00C72CD2" w14:paraId="430AE48A" w14:textId="77777777" w:rsidTr="00A60ED2">
        <w:tc>
          <w:tcPr>
            <w:tcW w:w="787" w:type="pct"/>
          </w:tcPr>
          <w:p w14:paraId="22CD99BF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B20</w:t>
            </w:r>
            <w:r>
              <w:rPr>
                <w:rFonts w:hint="eastAsia"/>
              </w:rPr>
              <w:t>20</w:t>
            </w:r>
            <w:r w:rsidRPr="00C72CD2">
              <w:rPr>
                <w:rFonts w:hint="eastAsia"/>
              </w:rPr>
              <w:t>-003</w:t>
            </w:r>
          </w:p>
        </w:tc>
        <w:tc>
          <w:tcPr>
            <w:tcW w:w="1227" w:type="pct"/>
          </w:tcPr>
          <w:p w14:paraId="449008FB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レベル3（上級）</w:t>
            </w:r>
          </w:p>
        </w:tc>
        <w:tc>
          <w:tcPr>
            <w:tcW w:w="1863" w:type="pct"/>
          </w:tcPr>
          <w:p w14:paraId="64B561CB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30分×50回（チケット制）</w:t>
            </w:r>
          </w:p>
        </w:tc>
        <w:tc>
          <w:tcPr>
            <w:tcW w:w="1123" w:type="pct"/>
          </w:tcPr>
          <w:p w14:paraId="1D759612" w14:textId="4287E8F6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2</w:t>
            </w:r>
            <w:r w:rsidR="00D45B94">
              <w:rPr>
                <w:rFonts w:hint="eastAsia"/>
              </w:rPr>
              <w:t>50</w:t>
            </w:r>
            <w:r w:rsidRPr="00C72CD2">
              <w:rPr>
                <w:rFonts w:hint="eastAsia"/>
              </w:rPr>
              <w:t>,000円（税</w:t>
            </w:r>
            <w:r w:rsidR="00D45B94">
              <w:rPr>
                <w:rFonts w:hint="eastAsia"/>
              </w:rPr>
              <w:t>別</w:t>
            </w:r>
            <w:r w:rsidRPr="00C72CD2">
              <w:rPr>
                <w:rFonts w:hint="eastAsia"/>
              </w:rPr>
              <w:t>）</w:t>
            </w:r>
          </w:p>
        </w:tc>
      </w:tr>
    </w:tbl>
    <w:p w14:paraId="13EE5E39" w14:textId="77777777" w:rsidR="000B59F4" w:rsidRPr="009250E1" w:rsidRDefault="000B59F4" w:rsidP="000B59F4">
      <w:pPr>
        <w:rPr>
          <w:sz w:val="18"/>
        </w:rPr>
      </w:pPr>
      <w:r w:rsidRPr="009250E1">
        <w:rPr>
          <w:rFonts w:hint="eastAsia"/>
          <w:sz w:val="18"/>
        </w:rPr>
        <w:t>※チケットの利用は、入会後1年以内に限らせていただきます。</w:t>
      </w:r>
    </w:p>
    <w:p w14:paraId="3AA16D40" w14:textId="77777777" w:rsidR="000B59F4" w:rsidRPr="000B59F4" w:rsidRDefault="000B59F4" w:rsidP="003072EF">
      <w:pPr>
        <w:pStyle w:val="2"/>
      </w:pPr>
      <w:r w:rsidRPr="000B59F4">
        <w:rPr>
          <w:rFonts w:hint="eastAsia"/>
        </w:rPr>
        <w:t>●TOEIC・英検コース</w:t>
      </w:r>
    </w:p>
    <w:p w14:paraId="5DE90119" w14:textId="77777777" w:rsidR="000B59F4" w:rsidRDefault="000B59F4" w:rsidP="000B59F4">
      <w:r>
        <w:rPr>
          <w:rFonts w:hint="eastAsia"/>
        </w:rPr>
        <w:t>TOEICのスコアアップ、英検の合格を目指し、個人のレベルに合わせた勉強方法を提案します。リスニング、スピーキング、リーディング、ライティングの各スキルを総合的に養成します。</w:t>
      </w:r>
    </w:p>
    <w:p w14:paraId="4EDBF58C" w14:textId="77777777" w:rsidR="000B59F4" w:rsidRPr="00444B41" w:rsidRDefault="000B59F4" w:rsidP="000B59F4">
      <w:pPr>
        <w:tabs>
          <w:tab w:val="left" w:pos="1680"/>
          <w:tab w:val="left" w:pos="4095"/>
          <w:tab w:val="left" w:pos="7665"/>
        </w:tabs>
        <w:ind w:left="142"/>
        <w:jc w:val="left"/>
        <w:rPr>
          <w:rFonts w:ascii="游ゴシック" w:eastAsia="游ゴシック" w:hAnsi="游ゴシック"/>
        </w:rPr>
      </w:pPr>
      <w:r w:rsidRPr="00444B41">
        <w:rPr>
          <w:rFonts w:ascii="游ゴシック" w:eastAsia="游ゴシック" w:hAnsi="游ゴシック" w:hint="eastAsia"/>
        </w:rPr>
        <w:t>コースNo.</w:t>
      </w:r>
      <w:r w:rsidRPr="00444B41">
        <w:rPr>
          <w:rFonts w:ascii="游ゴシック" w:eastAsia="游ゴシック" w:hAnsi="游ゴシック"/>
        </w:rPr>
        <w:tab/>
      </w:r>
      <w:r w:rsidRPr="00444B41">
        <w:rPr>
          <w:rFonts w:ascii="游ゴシック" w:eastAsia="游ゴシック" w:hAnsi="游ゴシック" w:hint="eastAsia"/>
        </w:rPr>
        <w:t>コース名</w:t>
      </w:r>
      <w:r w:rsidRPr="00444B41">
        <w:rPr>
          <w:rFonts w:ascii="游ゴシック" w:eastAsia="游ゴシック" w:hAnsi="游ゴシック"/>
        </w:rPr>
        <w:tab/>
      </w:r>
      <w:r w:rsidRPr="00444B41">
        <w:rPr>
          <w:rFonts w:ascii="游ゴシック" w:eastAsia="游ゴシック" w:hAnsi="游ゴシック" w:hint="eastAsia"/>
        </w:rPr>
        <w:t>回数</w:t>
      </w:r>
      <w:r w:rsidRPr="00444B41">
        <w:rPr>
          <w:rFonts w:ascii="游ゴシック" w:eastAsia="游ゴシック" w:hAnsi="游ゴシック"/>
        </w:rPr>
        <w:tab/>
      </w:r>
      <w:r w:rsidRPr="00444B41">
        <w:rPr>
          <w:rFonts w:ascii="游ゴシック" w:eastAsia="游ゴシック" w:hAnsi="游ゴシック" w:hint="eastAsia"/>
        </w:rPr>
        <w:t>受講料</w:t>
      </w:r>
    </w:p>
    <w:p w14:paraId="6767D10D" w14:textId="5F83C9DC" w:rsidR="000B59F4" w:rsidRPr="009250E1" w:rsidRDefault="000B59F4" w:rsidP="000B59F4">
      <w:pPr>
        <w:tabs>
          <w:tab w:val="left" w:pos="1680"/>
          <w:tab w:val="left" w:pos="4095"/>
          <w:tab w:val="left" w:pos="7665"/>
        </w:tabs>
        <w:ind w:left="142"/>
        <w:jc w:val="left"/>
      </w:pPr>
      <w:r w:rsidRPr="009250E1">
        <w:rPr>
          <w:rFonts w:hint="eastAsia"/>
        </w:rPr>
        <w:t>C20</w:t>
      </w:r>
      <w:r>
        <w:rPr>
          <w:rFonts w:hint="eastAsia"/>
        </w:rPr>
        <w:t>20</w:t>
      </w:r>
      <w:r w:rsidRPr="009250E1">
        <w:rPr>
          <w:rFonts w:hint="eastAsia"/>
        </w:rPr>
        <w:t>-001</w:t>
      </w:r>
      <w:r w:rsidRPr="009250E1">
        <w:tab/>
      </w:r>
      <w:r w:rsidRPr="009250E1">
        <w:rPr>
          <w:rFonts w:hint="eastAsia"/>
        </w:rPr>
        <w:t>TOEIC600</w:t>
      </w:r>
      <w:r w:rsidRPr="009250E1">
        <w:tab/>
      </w:r>
      <w:r w:rsidRPr="009250E1">
        <w:rPr>
          <w:rFonts w:hint="eastAsia"/>
        </w:rPr>
        <w:t>40分×月4回（月謝制）</w:t>
      </w:r>
      <w:r w:rsidRPr="009250E1">
        <w:tab/>
      </w:r>
      <w:r w:rsidR="00D45B94">
        <w:rPr>
          <w:rFonts w:hint="eastAsia"/>
        </w:rPr>
        <w:t>21,000</w:t>
      </w:r>
      <w:r w:rsidRPr="009250E1">
        <w:rPr>
          <w:rFonts w:hint="eastAsia"/>
        </w:rPr>
        <w:t>円（税</w:t>
      </w:r>
      <w:r w:rsidR="00D45B94">
        <w:rPr>
          <w:rFonts w:hint="eastAsia"/>
        </w:rPr>
        <w:t>別</w:t>
      </w:r>
      <w:r w:rsidRPr="009250E1">
        <w:rPr>
          <w:rFonts w:hint="eastAsia"/>
        </w:rPr>
        <w:t>）</w:t>
      </w:r>
    </w:p>
    <w:p w14:paraId="14CBCDB8" w14:textId="57F4A053" w:rsidR="000B59F4" w:rsidRPr="009250E1" w:rsidRDefault="000B59F4" w:rsidP="000B59F4">
      <w:pPr>
        <w:tabs>
          <w:tab w:val="left" w:pos="1680"/>
          <w:tab w:val="left" w:pos="4095"/>
          <w:tab w:val="left" w:pos="7665"/>
        </w:tabs>
        <w:ind w:left="142"/>
        <w:jc w:val="left"/>
      </w:pPr>
      <w:r w:rsidRPr="009250E1">
        <w:rPr>
          <w:rFonts w:hint="eastAsia"/>
        </w:rPr>
        <w:t>C20</w:t>
      </w:r>
      <w:r>
        <w:rPr>
          <w:rFonts w:hint="eastAsia"/>
        </w:rPr>
        <w:t>20</w:t>
      </w:r>
      <w:r w:rsidRPr="009250E1">
        <w:rPr>
          <w:rFonts w:hint="eastAsia"/>
        </w:rPr>
        <w:t>-002</w:t>
      </w:r>
      <w:r w:rsidRPr="009250E1">
        <w:tab/>
      </w:r>
      <w:r w:rsidRPr="009250E1">
        <w:rPr>
          <w:rFonts w:hint="eastAsia"/>
        </w:rPr>
        <w:t>TOEIC800</w:t>
      </w:r>
      <w:r w:rsidRPr="009250E1">
        <w:tab/>
      </w:r>
      <w:r w:rsidRPr="009250E1">
        <w:rPr>
          <w:rFonts w:hint="eastAsia"/>
        </w:rPr>
        <w:t>40分×月4回（月謝制）</w:t>
      </w:r>
      <w:r w:rsidRPr="009250E1">
        <w:tab/>
      </w:r>
      <w:r w:rsidR="00D45B94">
        <w:rPr>
          <w:rFonts w:hint="eastAsia"/>
        </w:rPr>
        <w:t>21,000</w:t>
      </w:r>
      <w:r w:rsidRPr="009250E1">
        <w:rPr>
          <w:rFonts w:hint="eastAsia"/>
        </w:rPr>
        <w:t>円（税</w:t>
      </w:r>
      <w:r w:rsidR="00D45B94">
        <w:rPr>
          <w:rFonts w:hint="eastAsia"/>
        </w:rPr>
        <w:t>別</w:t>
      </w:r>
      <w:r w:rsidRPr="009250E1">
        <w:rPr>
          <w:rFonts w:hint="eastAsia"/>
        </w:rPr>
        <w:t>）</w:t>
      </w:r>
    </w:p>
    <w:p w14:paraId="699FD832" w14:textId="2B8410A7" w:rsidR="000B59F4" w:rsidRPr="009250E1" w:rsidRDefault="000B59F4" w:rsidP="000B59F4">
      <w:pPr>
        <w:tabs>
          <w:tab w:val="left" w:pos="1680"/>
          <w:tab w:val="left" w:pos="4095"/>
          <w:tab w:val="left" w:pos="7665"/>
        </w:tabs>
        <w:ind w:left="142"/>
        <w:jc w:val="left"/>
      </w:pPr>
      <w:r w:rsidRPr="009250E1">
        <w:rPr>
          <w:rFonts w:hint="eastAsia"/>
        </w:rPr>
        <w:t>C20</w:t>
      </w:r>
      <w:r>
        <w:rPr>
          <w:rFonts w:hint="eastAsia"/>
        </w:rPr>
        <w:t>20</w:t>
      </w:r>
      <w:r w:rsidRPr="009250E1">
        <w:rPr>
          <w:rFonts w:hint="eastAsia"/>
        </w:rPr>
        <w:t>-006</w:t>
      </w:r>
      <w:r w:rsidRPr="009250E1">
        <w:tab/>
      </w:r>
      <w:r w:rsidRPr="009250E1">
        <w:rPr>
          <w:rFonts w:hint="eastAsia"/>
        </w:rPr>
        <w:t>TOEIC総合</w:t>
      </w:r>
      <w:r w:rsidRPr="009250E1">
        <w:tab/>
      </w:r>
      <w:r w:rsidRPr="009250E1">
        <w:rPr>
          <w:rFonts w:hint="eastAsia"/>
        </w:rPr>
        <w:t>30分×20回（チケット制）</w:t>
      </w:r>
      <w:r w:rsidRPr="009250E1">
        <w:tab/>
      </w:r>
      <w:r w:rsidRPr="009250E1">
        <w:rPr>
          <w:rFonts w:hint="eastAsia"/>
        </w:rPr>
        <w:t>100,000円（税</w:t>
      </w:r>
      <w:r w:rsidR="00D45B94">
        <w:rPr>
          <w:rFonts w:hint="eastAsia"/>
        </w:rPr>
        <w:t>別</w:t>
      </w:r>
      <w:r w:rsidRPr="009250E1">
        <w:rPr>
          <w:rFonts w:hint="eastAsia"/>
        </w:rPr>
        <w:t>）</w:t>
      </w:r>
    </w:p>
    <w:p w14:paraId="3435D387" w14:textId="59BCCB06" w:rsidR="000B59F4" w:rsidRPr="009250E1" w:rsidRDefault="000B59F4" w:rsidP="000B59F4">
      <w:pPr>
        <w:tabs>
          <w:tab w:val="left" w:pos="1680"/>
          <w:tab w:val="left" w:pos="4095"/>
          <w:tab w:val="left" w:pos="7665"/>
        </w:tabs>
        <w:ind w:left="142"/>
        <w:jc w:val="left"/>
      </w:pPr>
      <w:r w:rsidRPr="009250E1">
        <w:rPr>
          <w:rFonts w:hint="eastAsia"/>
        </w:rPr>
        <w:t>C20</w:t>
      </w:r>
      <w:r>
        <w:rPr>
          <w:rFonts w:hint="eastAsia"/>
        </w:rPr>
        <w:t>20</w:t>
      </w:r>
      <w:r w:rsidRPr="009250E1">
        <w:rPr>
          <w:rFonts w:hint="eastAsia"/>
        </w:rPr>
        <w:t>-003</w:t>
      </w:r>
      <w:r w:rsidRPr="009250E1">
        <w:tab/>
      </w:r>
      <w:r w:rsidRPr="009250E1">
        <w:rPr>
          <w:rFonts w:hint="eastAsia"/>
        </w:rPr>
        <w:t>英検2級</w:t>
      </w:r>
      <w:r w:rsidRPr="009250E1">
        <w:tab/>
      </w:r>
      <w:r w:rsidRPr="009250E1">
        <w:rPr>
          <w:rFonts w:hint="eastAsia"/>
        </w:rPr>
        <w:t>40分×月4回（月謝制）</w:t>
      </w:r>
      <w:r w:rsidRPr="009250E1">
        <w:tab/>
      </w:r>
      <w:r w:rsidR="00D45B94">
        <w:rPr>
          <w:rFonts w:hint="eastAsia"/>
        </w:rPr>
        <w:t>21,000</w:t>
      </w:r>
      <w:r w:rsidR="00D45B94" w:rsidRPr="009250E1">
        <w:rPr>
          <w:rFonts w:hint="eastAsia"/>
        </w:rPr>
        <w:t>円（税</w:t>
      </w:r>
      <w:r w:rsidR="00D45B94">
        <w:rPr>
          <w:rFonts w:hint="eastAsia"/>
        </w:rPr>
        <w:t>別</w:t>
      </w:r>
      <w:r w:rsidR="00D45B94" w:rsidRPr="009250E1">
        <w:rPr>
          <w:rFonts w:hint="eastAsia"/>
        </w:rPr>
        <w:t>）</w:t>
      </w:r>
    </w:p>
    <w:p w14:paraId="1000A1F6" w14:textId="44A6E000" w:rsidR="000B59F4" w:rsidRPr="009250E1" w:rsidRDefault="000B59F4" w:rsidP="000B59F4">
      <w:pPr>
        <w:tabs>
          <w:tab w:val="left" w:pos="1680"/>
          <w:tab w:val="left" w:pos="4095"/>
          <w:tab w:val="left" w:pos="7665"/>
        </w:tabs>
        <w:ind w:left="142"/>
        <w:jc w:val="left"/>
      </w:pPr>
      <w:r w:rsidRPr="009250E1">
        <w:rPr>
          <w:rFonts w:hint="eastAsia"/>
        </w:rPr>
        <w:t>C20</w:t>
      </w:r>
      <w:r>
        <w:rPr>
          <w:rFonts w:hint="eastAsia"/>
        </w:rPr>
        <w:t>20</w:t>
      </w:r>
      <w:r w:rsidRPr="009250E1">
        <w:rPr>
          <w:rFonts w:hint="eastAsia"/>
        </w:rPr>
        <w:t>-004</w:t>
      </w:r>
      <w:r w:rsidRPr="009250E1">
        <w:tab/>
      </w:r>
      <w:r w:rsidRPr="009250E1">
        <w:rPr>
          <w:rFonts w:hint="eastAsia"/>
        </w:rPr>
        <w:t>英検準1級</w:t>
      </w:r>
      <w:r w:rsidRPr="009250E1">
        <w:tab/>
      </w:r>
      <w:r w:rsidRPr="009250E1">
        <w:rPr>
          <w:rFonts w:hint="eastAsia"/>
        </w:rPr>
        <w:t>40分×月4回（月謝制）</w:t>
      </w:r>
      <w:r w:rsidRPr="009250E1">
        <w:tab/>
      </w:r>
      <w:r w:rsidR="00D45B94">
        <w:rPr>
          <w:rFonts w:hint="eastAsia"/>
        </w:rPr>
        <w:t>21,000</w:t>
      </w:r>
      <w:r w:rsidR="00D45B94" w:rsidRPr="009250E1">
        <w:rPr>
          <w:rFonts w:hint="eastAsia"/>
        </w:rPr>
        <w:t>円（税</w:t>
      </w:r>
      <w:r w:rsidR="00D45B94">
        <w:rPr>
          <w:rFonts w:hint="eastAsia"/>
        </w:rPr>
        <w:t>別</w:t>
      </w:r>
      <w:r w:rsidR="00D45B94" w:rsidRPr="009250E1">
        <w:rPr>
          <w:rFonts w:hint="eastAsia"/>
        </w:rPr>
        <w:t>）</w:t>
      </w:r>
    </w:p>
    <w:p w14:paraId="03520B86" w14:textId="0EDBBCA8" w:rsidR="000B59F4" w:rsidRPr="009250E1" w:rsidRDefault="000B59F4" w:rsidP="000B59F4">
      <w:pPr>
        <w:tabs>
          <w:tab w:val="left" w:pos="1680"/>
          <w:tab w:val="left" w:pos="4095"/>
          <w:tab w:val="left" w:pos="7665"/>
        </w:tabs>
        <w:ind w:left="142"/>
        <w:jc w:val="left"/>
      </w:pPr>
      <w:r w:rsidRPr="009250E1">
        <w:rPr>
          <w:rFonts w:hint="eastAsia"/>
        </w:rPr>
        <w:t>C20</w:t>
      </w:r>
      <w:r>
        <w:rPr>
          <w:rFonts w:hint="eastAsia"/>
        </w:rPr>
        <w:t>20</w:t>
      </w:r>
      <w:r w:rsidRPr="009250E1">
        <w:rPr>
          <w:rFonts w:hint="eastAsia"/>
        </w:rPr>
        <w:t>-005</w:t>
      </w:r>
      <w:r w:rsidRPr="009250E1">
        <w:tab/>
      </w:r>
      <w:r w:rsidRPr="009250E1">
        <w:rPr>
          <w:rFonts w:hint="eastAsia"/>
        </w:rPr>
        <w:t>英検1級</w:t>
      </w:r>
      <w:r w:rsidRPr="009250E1">
        <w:tab/>
      </w:r>
      <w:r w:rsidRPr="009250E1">
        <w:rPr>
          <w:rFonts w:hint="eastAsia"/>
        </w:rPr>
        <w:t>40分×月4回（月謝制）</w:t>
      </w:r>
      <w:r w:rsidRPr="009250E1">
        <w:tab/>
      </w:r>
      <w:r w:rsidR="00D45B94">
        <w:rPr>
          <w:rFonts w:hint="eastAsia"/>
        </w:rPr>
        <w:t>21,000</w:t>
      </w:r>
      <w:r w:rsidR="00D45B94" w:rsidRPr="009250E1">
        <w:rPr>
          <w:rFonts w:hint="eastAsia"/>
        </w:rPr>
        <w:t>円（税</w:t>
      </w:r>
      <w:r w:rsidR="00D45B94">
        <w:rPr>
          <w:rFonts w:hint="eastAsia"/>
        </w:rPr>
        <w:t>別</w:t>
      </w:r>
      <w:r w:rsidR="00D45B94" w:rsidRPr="009250E1">
        <w:rPr>
          <w:rFonts w:hint="eastAsia"/>
        </w:rPr>
        <w:t>）</w:t>
      </w:r>
    </w:p>
    <w:p w14:paraId="7D90CD25" w14:textId="71C0DF9A" w:rsidR="000B59F4" w:rsidRPr="009250E1" w:rsidRDefault="000B59F4" w:rsidP="000B59F4">
      <w:pPr>
        <w:tabs>
          <w:tab w:val="left" w:pos="1680"/>
          <w:tab w:val="left" w:pos="4095"/>
          <w:tab w:val="left" w:pos="7665"/>
        </w:tabs>
        <w:ind w:left="142"/>
        <w:jc w:val="left"/>
      </w:pPr>
      <w:r w:rsidRPr="009250E1">
        <w:rPr>
          <w:rFonts w:hint="eastAsia"/>
        </w:rPr>
        <w:t>C20</w:t>
      </w:r>
      <w:r>
        <w:rPr>
          <w:rFonts w:hint="eastAsia"/>
        </w:rPr>
        <w:t>20</w:t>
      </w:r>
      <w:r w:rsidRPr="009250E1">
        <w:rPr>
          <w:rFonts w:hint="eastAsia"/>
        </w:rPr>
        <w:t>-007</w:t>
      </w:r>
      <w:r w:rsidRPr="009250E1">
        <w:tab/>
      </w:r>
      <w:r w:rsidRPr="009250E1">
        <w:rPr>
          <w:rFonts w:hint="eastAsia"/>
        </w:rPr>
        <w:t>英検総合</w:t>
      </w:r>
      <w:r w:rsidRPr="009250E1">
        <w:tab/>
      </w:r>
      <w:r w:rsidRPr="009250E1">
        <w:rPr>
          <w:rFonts w:hint="eastAsia"/>
        </w:rPr>
        <w:t>30分×20回（チケット制）</w:t>
      </w:r>
      <w:r w:rsidRPr="009250E1">
        <w:tab/>
      </w:r>
      <w:r w:rsidRPr="009250E1">
        <w:rPr>
          <w:rFonts w:hint="eastAsia"/>
        </w:rPr>
        <w:t>100,000円（税</w:t>
      </w:r>
      <w:r w:rsidR="00D45B94">
        <w:rPr>
          <w:rFonts w:hint="eastAsia"/>
        </w:rPr>
        <w:t>別</w:t>
      </w:r>
      <w:r w:rsidRPr="009250E1">
        <w:rPr>
          <w:rFonts w:hint="eastAsia"/>
        </w:rPr>
        <w:t>）</w:t>
      </w:r>
    </w:p>
    <w:p w14:paraId="371B10DC" w14:textId="77777777" w:rsidR="000B59F4" w:rsidRPr="009250E1" w:rsidRDefault="000B59F4" w:rsidP="000B59F4">
      <w:pPr>
        <w:rPr>
          <w:sz w:val="18"/>
        </w:rPr>
      </w:pPr>
      <w:r w:rsidRPr="009250E1">
        <w:rPr>
          <w:rFonts w:hint="eastAsia"/>
          <w:sz w:val="18"/>
        </w:rPr>
        <w:t>※チケットの利用は、入会後1年以内に限らせていただきます。</w:t>
      </w:r>
    </w:p>
    <w:p w14:paraId="2462A19D" w14:textId="77777777" w:rsidR="000B59F4" w:rsidRPr="000B59F4" w:rsidRDefault="000B59F4" w:rsidP="003072EF">
      <w:pPr>
        <w:pStyle w:val="2"/>
      </w:pPr>
      <w:r w:rsidRPr="000B59F4">
        <w:rPr>
          <w:rFonts w:hint="eastAsia"/>
        </w:rPr>
        <w:t>●留学準備コース</w:t>
      </w:r>
    </w:p>
    <w:p w14:paraId="76DEC7C4" w14:textId="77777777" w:rsidR="000B59F4" w:rsidRDefault="000B59F4" w:rsidP="000B59F4">
      <w:r>
        <w:rPr>
          <w:rFonts w:hint="eastAsia"/>
        </w:rPr>
        <w:t>留学に必要な英語力を証明するIELTSの対策講座です。個人のレベルに合わせた対策を行い、スコアアップを目指します。</w:t>
      </w:r>
    </w:p>
    <w:tbl>
      <w:tblPr>
        <w:tblStyle w:val="a3"/>
        <w:tblW w:w="9724" w:type="dxa"/>
        <w:tblInd w:w="219" w:type="dxa"/>
        <w:tblLook w:val="04A0" w:firstRow="1" w:lastRow="0" w:firstColumn="1" w:lastColumn="0" w:noHBand="0" w:noVBand="1"/>
      </w:tblPr>
      <w:tblGrid>
        <w:gridCol w:w="1531"/>
        <w:gridCol w:w="2387"/>
        <w:gridCol w:w="3623"/>
        <w:gridCol w:w="2183"/>
      </w:tblGrid>
      <w:tr w:rsidR="000B59F4" w:rsidRPr="00444B41" w14:paraId="5855142E" w14:textId="77777777" w:rsidTr="00A60ED2">
        <w:tc>
          <w:tcPr>
            <w:tcW w:w="1531" w:type="dxa"/>
            <w:shd w:val="clear" w:color="auto" w:fill="FFFFFF" w:themeFill="background1"/>
          </w:tcPr>
          <w:p w14:paraId="5BA2B232" w14:textId="77777777" w:rsidR="000B59F4" w:rsidRPr="00444B41" w:rsidRDefault="000B59F4" w:rsidP="00A60ED2">
            <w:pPr>
              <w:jc w:val="center"/>
              <w:rPr>
                <w:rFonts w:ascii="游ゴシック" w:eastAsia="游ゴシック" w:hAnsi="游ゴシック"/>
              </w:rPr>
            </w:pPr>
            <w:r w:rsidRPr="00444B41">
              <w:rPr>
                <w:rFonts w:ascii="游ゴシック" w:eastAsia="游ゴシック" w:hAnsi="游ゴシック" w:hint="eastAsia"/>
              </w:rPr>
              <w:t>コースNo.</w:t>
            </w:r>
          </w:p>
        </w:tc>
        <w:tc>
          <w:tcPr>
            <w:tcW w:w="2387" w:type="dxa"/>
            <w:shd w:val="clear" w:color="auto" w:fill="FFFFFF" w:themeFill="background1"/>
          </w:tcPr>
          <w:p w14:paraId="0B9B1C15" w14:textId="77777777" w:rsidR="000B59F4" w:rsidRPr="00444B41" w:rsidRDefault="000B59F4" w:rsidP="00A60ED2">
            <w:pPr>
              <w:jc w:val="center"/>
              <w:rPr>
                <w:rFonts w:ascii="游ゴシック" w:eastAsia="游ゴシック" w:hAnsi="游ゴシック"/>
              </w:rPr>
            </w:pPr>
            <w:r w:rsidRPr="00444B41">
              <w:rPr>
                <w:rFonts w:ascii="游ゴシック" w:eastAsia="游ゴシック" w:hAnsi="游ゴシック" w:hint="eastAsia"/>
              </w:rPr>
              <w:t>コース名</w:t>
            </w:r>
          </w:p>
        </w:tc>
        <w:tc>
          <w:tcPr>
            <w:tcW w:w="3623" w:type="dxa"/>
            <w:shd w:val="clear" w:color="auto" w:fill="FFFFFF" w:themeFill="background1"/>
          </w:tcPr>
          <w:p w14:paraId="58910507" w14:textId="77777777" w:rsidR="000B59F4" w:rsidRPr="00444B41" w:rsidRDefault="000B59F4" w:rsidP="00A60ED2">
            <w:pPr>
              <w:jc w:val="center"/>
              <w:rPr>
                <w:rFonts w:ascii="游ゴシック" w:eastAsia="游ゴシック" w:hAnsi="游ゴシック"/>
              </w:rPr>
            </w:pPr>
            <w:r w:rsidRPr="00444B41">
              <w:rPr>
                <w:rFonts w:ascii="游ゴシック" w:eastAsia="游ゴシック" w:hAnsi="游ゴシック" w:hint="eastAsia"/>
              </w:rPr>
              <w:t>回数</w:t>
            </w:r>
          </w:p>
        </w:tc>
        <w:tc>
          <w:tcPr>
            <w:tcW w:w="2183" w:type="dxa"/>
            <w:shd w:val="clear" w:color="auto" w:fill="FFFFFF" w:themeFill="background1"/>
          </w:tcPr>
          <w:p w14:paraId="4E7ACE9C" w14:textId="77777777" w:rsidR="000B59F4" w:rsidRPr="00444B41" w:rsidRDefault="000B59F4" w:rsidP="00A60ED2">
            <w:pPr>
              <w:jc w:val="center"/>
              <w:rPr>
                <w:rFonts w:ascii="游ゴシック" w:eastAsia="游ゴシック" w:hAnsi="游ゴシック"/>
              </w:rPr>
            </w:pPr>
            <w:r w:rsidRPr="00444B41">
              <w:rPr>
                <w:rFonts w:ascii="游ゴシック" w:eastAsia="游ゴシック" w:hAnsi="游ゴシック" w:hint="eastAsia"/>
              </w:rPr>
              <w:t>受講料</w:t>
            </w:r>
          </w:p>
        </w:tc>
      </w:tr>
      <w:tr w:rsidR="000B59F4" w:rsidRPr="00EE5EFF" w14:paraId="73DC2091" w14:textId="77777777" w:rsidTr="00A60ED2">
        <w:tc>
          <w:tcPr>
            <w:tcW w:w="1531" w:type="dxa"/>
          </w:tcPr>
          <w:p w14:paraId="52F41CED" w14:textId="669CD0F8" w:rsidR="000B59F4" w:rsidRPr="00EE5EFF" w:rsidRDefault="00D45B94" w:rsidP="00A60ED2">
            <w:r>
              <w:rPr>
                <w:rFonts w:hint="eastAsia"/>
              </w:rPr>
              <w:t>D</w:t>
            </w:r>
            <w:r w:rsidR="000B59F4">
              <w:rPr>
                <w:rFonts w:hint="eastAsia"/>
              </w:rPr>
              <w:t>2020-001</w:t>
            </w:r>
          </w:p>
        </w:tc>
        <w:tc>
          <w:tcPr>
            <w:tcW w:w="2387" w:type="dxa"/>
          </w:tcPr>
          <w:p w14:paraId="7A067F5E" w14:textId="77777777" w:rsidR="000B59F4" w:rsidRPr="00EE5EFF" w:rsidRDefault="000B59F4" w:rsidP="00A60ED2">
            <w:r>
              <w:rPr>
                <w:rFonts w:hint="eastAsia"/>
              </w:rPr>
              <w:t>IELTS試験対策</w:t>
            </w:r>
          </w:p>
        </w:tc>
        <w:tc>
          <w:tcPr>
            <w:tcW w:w="3623" w:type="dxa"/>
          </w:tcPr>
          <w:p w14:paraId="66514018" w14:textId="77777777" w:rsidR="000B59F4" w:rsidRPr="00EE5EFF" w:rsidRDefault="000B59F4" w:rsidP="00A60ED2">
            <w:r>
              <w:rPr>
                <w:rFonts w:hint="eastAsia"/>
              </w:rPr>
              <w:t>4</w:t>
            </w:r>
            <w:r w:rsidRPr="00EE5EFF">
              <w:rPr>
                <w:rFonts w:hint="eastAsia"/>
              </w:rPr>
              <w:t>0分×40回</w:t>
            </w:r>
            <w:r>
              <w:rPr>
                <w:rFonts w:hint="eastAsia"/>
              </w:rPr>
              <w:t>（チケット制）</w:t>
            </w:r>
          </w:p>
        </w:tc>
        <w:tc>
          <w:tcPr>
            <w:tcW w:w="2183" w:type="dxa"/>
            <w:vAlign w:val="center"/>
          </w:tcPr>
          <w:p w14:paraId="5614B7CD" w14:textId="073B26C6" w:rsidR="000B59F4" w:rsidRPr="00EE5EFF" w:rsidRDefault="000B59F4" w:rsidP="00A60ED2">
            <w:pPr>
              <w:jc w:val="right"/>
            </w:pPr>
            <w:r w:rsidRPr="00EE5EFF">
              <w:rPr>
                <w:rFonts w:hint="eastAsia"/>
              </w:rPr>
              <w:t>2</w:t>
            </w:r>
            <w:r w:rsidR="00D45B94">
              <w:rPr>
                <w:rFonts w:hint="eastAsia"/>
              </w:rPr>
              <w:t>5</w:t>
            </w:r>
            <w:r w:rsidRPr="00EE5EFF">
              <w:rPr>
                <w:rFonts w:hint="eastAsia"/>
              </w:rPr>
              <w:t>0,000円（税</w:t>
            </w:r>
            <w:r w:rsidR="00D45B94">
              <w:rPr>
                <w:rFonts w:hint="eastAsia"/>
              </w:rPr>
              <w:t>別</w:t>
            </w:r>
            <w:r w:rsidRPr="00EE5EFF">
              <w:rPr>
                <w:rFonts w:hint="eastAsia"/>
              </w:rPr>
              <w:t>）</w:t>
            </w:r>
          </w:p>
        </w:tc>
      </w:tr>
      <w:tr w:rsidR="000B59F4" w:rsidRPr="00EE5EFF" w14:paraId="64B3E7E7" w14:textId="77777777" w:rsidTr="00A60ED2">
        <w:tc>
          <w:tcPr>
            <w:tcW w:w="1531" w:type="dxa"/>
          </w:tcPr>
          <w:p w14:paraId="5EDA467F" w14:textId="717F9258" w:rsidR="000B59F4" w:rsidRPr="00EE5EFF" w:rsidRDefault="00D45B94" w:rsidP="00A60ED2">
            <w:r>
              <w:rPr>
                <w:rFonts w:hint="eastAsia"/>
              </w:rPr>
              <w:t>D</w:t>
            </w:r>
            <w:r w:rsidR="000B59F4">
              <w:rPr>
                <w:rFonts w:hint="eastAsia"/>
              </w:rPr>
              <w:t>2020-002</w:t>
            </w:r>
          </w:p>
        </w:tc>
        <w:tc>
          <w:tcPr>
            <w:tcW w:w="2387" w:type="dxa"/>
          </w:tcPr>
          <w:p w14:paraId="76CF5EA9" w14:textId="77777777" w:rsidR="000B59F4" w:rsidRDefault="000B59F4" w:rsidP="00A60ED2">
            <w:r>
              <w:rPr>
                <w:rFonts w:hint="eastAsia"/>
              </w:rPr>
              <w:t>IELTS試験対策</w:t>
            </w:r>
          </w:p>
          <w:p w14:paraId="0C6F6226" w14:textId="77777777" w:rsidR="000B59F4" w:rsidRPr="00EE5EFF" w:rsidRDefault="000B59F4" w:rsidP="00A60ED2">
            <w:r>
              <w:rPr>
                <w:rFonts w:hint="eastAsia"/>
              </w:rPr>
              <w:t>短期集中レッスン</w:t>
            </w:r>
          </w:p>
        </w:tc>
        <w:tc>
          <w:tcPr>
            <w:tcW w:w="3623" w:type="dxa"/>
          </w:tcPr>
          <w:p w14:paraId="2814FCE2" w14:textId="77777777" w:rsidR="000B59F4" w:rsidRPr="00EE5EFF" w:rsidRDefault="000B59F4" w:rsidP="00A60ED2">
            <w:r>
              <w:rPr>
                <w:rFonts w:hint="eastAsia"/>
              </w:rPr>
              <w:t>60</w:t>
            </w:r>
            <w:r w:rsidRPr="00EE5EFF">
              <w:rPr>
                <w:rFonts w:hint="eastAsia"/>
              </w:rPr>
              <w:t>分×</w:t>
            </w:r>
            <w:r>
              <w:rPr>
                <w:rFonts w:hint="eastAsia"/>
              </w:rPr>
              <w:t>3</w:t>
            </w:r>
            <w:r w:rsidRPr="00EE5EFF">
              <w:rPr>
                <w:rFonts w:hint="eastAsia"/>
              </w:rPr>
              <w:t>0回</w:t>
            </w:r>
            <w:r>
              <w:rPr>
                <w:rFonts w:hint="eastAsia"/>
              </w:rPr>
              <w:t>（チケット制）</w:t>
            </w:r>
          </w:p>
        </w:tc>
        <w:tc>
          <w:tcPr>
            <w:tcW w:w="2183" w:type="dxa"/>
            <w:vAlign w:val="center"/>
          </w:tcPr>
          <w:p w14:paraId="483642F7" w14:textId="0CDE82E5" w:rsidR="000B59F4" w:rsidRPr="00EE5EFF" w:rsidRDefault="000B59F4" w:rsidP="00A60ED2">
            <w:pPr>
              <w:jc w:val="right"/>
            </w:pPr>
            <w:r w:rsidRPr="00EE5EFF">
              <w:rPr>
                <w:rFonts w:hint="eastAsia"/>
              </w:rPr>
              <w:t>2</w:t>
            </w:r>
            <w:r w:rsidR="00D45B94">
              <w:rPr>
                <w:rFonts w:hint="eastAsia"/>
              </w:rPr>
              <w:t>70</w:t>
            </w:r>
            <w:r w:rsidRPr="00EE5EFF">
              <w:rPr>
                <w:rFonts w:hint="eastAsia"/>
              </w:rPr>
              <w:t>,000円（税</w:t>
            </w:r>
            <w:r w:rsidR="00D45B94">
              <w:rPr>
                <w:rFonts w:hint="eastAsia"/>
              </w:rPr>
              <w:t>別</w:t>
            </w:r>
            <w:r w:rsidRPr="00EE5EFF">
              <w:rPr>
                <w:rFonts w:hint="eastAsia"/>
              </w:rPr>
              <w:t>）</w:t>
            </w:r>
          </w:p>
        </w:tc>
      </w:tr>
    </w:tbl>
    <w:p w14:paraId="64D47184" w14:textId="77777777" w:rsidR="000B59F4" w:rsidRPr="009250E1" w:rsidRDefault="000B59F4" w:rsidP="000B59F4">
      <w:pPr>
        <w:rPr>
          <w:sz w:val="18"/>
        </w:rPr>
      </w:pPr>
      <w:r w:rsidRPr="009250E1">
        <w:rPr>
          <w:rFonts w:hint="eastAsia"/>
          <w:sz w:val="18"/>
        </w:rPr>
        <w:t>※チケットの利用は、入会後1年以内に限らせていただきます。</w:t>
      </w:r>
    </w:p>
    <w:p w14:paraId="226CCDA8" w14:textId="0C781098" w:rsidR="000B59F4" w:rsidRDefault="000B59F4" w:rsidP="000B59F4">
      <w:r>
        <w:t>各コースの詳細は、パンフレットにてご確認ください。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F669B" wp14:editId="1E701710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3781425" cy="962025"/>
                <wp:effectExtent l="0" t="0" r="9525" b="9525"/>
                <wp:wrapSquare wrapText="bothSides"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962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0F71D" w14:textId="77777777" w:rsidR="000B59F4" w:rsidRDefault="000B59F4" w:rsidP="000B59F4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お申し込み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・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お問い合わせはこちらまで</w:t>
                            </w:r>
                          </w:p>
                          <w:p w14:paraId="64F4CC07" w14:textId="77777777" w:rsidR="000B59F4" w:rsidRDefault="000B59F4" w:rsidP="000B59F4">
                            <w:pPr>
                              <w:ind w:leftChars="135" w:left="283"/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</w:pPr>
                            <w:r w:rsidRPr="00637112"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FOMイングリッシュスクール</w:t>
                            </w:r>
                          </w:p>
                          <w:p w14:paraId="1E442719" w14:textId="77777777" w:rsidR="000B59F4" w:rsidRDefault="000B59F4" w:rsidP="000B59F4">
                            <w:pPr>
                              <w:ind w:leftChars="135" w:left="283"/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住所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：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〒220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-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 xml:space="preserve">00XX　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横浜市西区高島X-X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 xml:space="preserve">　NYビル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8階</w:t>
                            </w:r>
                          </w:p>
                          <w:p w14:paraId="379CBBE8" w14:textId="77777777" w:rsidR="000B59F4" w:rsidRPr="00587505" w:rsidRDefault="000B59F4" w:rsidP="000B59F4">
                            <w:pPr>
                              <w:ind w:leftChars="135" w:left="283"/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電話</w:t>
                            </w:r>
                            <w:r w:rsidRPr="00587505"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：04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5</w:t>
                            </w:r>
                            <w:r w:rsidRPr="00587505"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-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XXX</w:t>
                            </w:r>
                            <w:r w:rsidRPr="00587505"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-XXXX</w:t>
                            </w:r>
                          </w:p>
                          <w:p w14:paraId="12E1743F" w14:textId="77777777" w:rsidR="000B59F4" w:rsidRPr="00587505" w:rsidRDefault="000B59F4" w:rsidP="000B59F4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F669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0;margin-top:0;width:297.75pt;height:75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" fillcolor="#70ad47 [3209]" stroked="f" strokeweight="1.5pt">
                <v:textbox>
                  <w:txbxContent>
                    <w:p w14:paraId="2A60F71D" w14:textId="77777777" w:rsidR="000B59F4" w:rsidRDefault="000B59F4" w:rsidP="000B59F4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>お申し込み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</w:rPr>
                        <w:t>・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>お問い合わせはこちらまで</w:t>
                      </w:r>
                    </w:p>
                    <w:p w14:paraId="64F4CC07" w14:textId="77777777" w:rsidR="000B59F4" w:rsidRDefault="000B59F4" w:rsidP="000B59F4">
                      <w:pPr>
                        <w:ind w:leftChars="135" w:left="283"/>
                        <w:jc w:val="left"/>
                        <w:rPr>
                          <w:rFonts w:asciiTheme="majorEastAsia" w:eastAsiaTheme="majorEastAsia" w:hAnsiTheme="majorEastAsia"/>
                          <w:b/>
                        </w:rPr>
                      </w:pPr>
                      <w:r w:rsidRPr="00637112">
                        <w:rPr>
                          <w:rFonts w:asciiTheme="majorEastAsia" w:eastAsiaTheme="majorEastAsia" w:hAnsiTheme="majorEastAsia" w:hint="eastAsia"/>
                          <w:b/>
                        </w:rPr>
                        <w:t>FOMイングリッシュスクール</w:t>
                      </w:r>
                    </w:p>
                    <w:p w14:paraId="1E442719" w14:textId="77777777" w:rsidR="000B59F4" w:rsidRDefault="000B59F4" w:rsidP="000B59F4">
                      <w:pPr>
                        <w:ind w:leftChars="135" w:left="283"/>
                        <w:jc w:val="left"/>
                        <w:rPr>
                          <w:rFonts w:asciiTheme="majorEastAsia" w:eastAsiaTheme="majorEastAsia" w:hAnsiTheme="majorEastAsia"/>
                          <w:b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>住所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</w:rPr>
                        <w:t>：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>〒220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</w:rPr>
                        <w:t>-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 xml:space="preserve">00XX　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</w:rPr>
                        <w:t>横浜市西区高島X-X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 xml:space="preserve">　NYビル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</w:rPr>
                        <w:t>8階</w:t>
                      </w:r>
                    </w:p>
                    <w:p w14:paraId="379CBBE8" w14:textId="77777777" w:rsidR="000B59F4" w:rsidRPr="00587505" w:rsidRDefault="000B59F4" w:rsidP="000B59F4">
                      <w:pPr>
                        <w:ind w:leftChars="135" w:left="283"/>
                        <w:jc w:val="left"/>
                        <w:rPr>
                          <w:rFonts w:asciiTheme="majorEastAsia" w:eastAsiaTheme="majorEastAsia" w:hAnsiTheme="majorEastAsia"/>
                          <w:b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>電話</w:t>
                      </w:r>
                      <w:r w:rsidRPr="00587505">
                        <w:rPr>
                          <w:rFonts w:asciiTheme="majorEastAsia" w:eastAsiaTheme="majorEastAsia" w:hAnsiTheme="majorEastAsia"/>
                          <w:b/>
                        </w:rPr>
                        <w:t>：04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</w:rPr>
                        <w:t>5</w:t>
                      </w:r>
                      <w:r w:rsidRPr="00587505">
                        <w:rPr>
                          <w:rFonts w:asciiTheme="majorEastAsia" w:eastAsiaTheme="majorEastAsia" w:hAnsiTheme="majorEastAsia"/>
                          <w:b/>
                        </w:rPr>
                        <w:t>-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>XXX</w:t>
                      </w:r>
                      <w:r w:rsidRPr="00587505">
                        <w:rPr>
                          <w:rFonts w:asciiTheme="majorEastAsia" w:eastAsiaTheme="majorEastAsia" w:hAnsiTheme="majorEastAsia"/>
                          <w:b/>
                        </w:rPr>
                        <w:t>-XXXX</w:t>
                      </w:r>
                    </w:p>
                    <w:p w14:paraId="12E1743F" w14:textId="77777777" w:rsidR="000B59F4" w:rsidRPr="00587505" w:rsidRDefault="000B59F4" w:rsidP="000B59F4">
                      <w:pPr>
                        <w:rPr>
                          <w:rFonts w:asciiTheme="majorEastAsia" w:eastAsiaTheme="majorEastAsia" w:hAnsiTheme="majorEastAsia"/>
                          <w:b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31A7156" w14:textId="77777777" w:rsidR="00B73CEF" w:rsidRPr="000B59F4" w:rsidRDefault="00127BF2"/>
    <w:sectPr w:rsidR="00B73CEF" w:rsidRPr="000B59F4" w:rsidSect="0004436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89B88" w14:textId="77777777" w:rsidR="00306FED" w:rsidRDefault="00306FED" w:rsidP="00D45B94">
      <w:r>
        <w:separator/>
      </w:r>
    </w:p>
  </w:endnote>
  <w:endnote w:type="continuationSeparator" w:id="0">
    <w:p w14:paraId="71717FA5" w14:textId="77777777" w:rsidR="00306FED" w:rsidRDefault="00306FED" w:rsidP="00D45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Yu Gothic UI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FA6F6" w14:textId="77777777" w:rsidR="00306FED" w:rsidRDefault="00306FED" w:rsidP="00D45B94">
      <w:r>
        <w:separator/>
      </w:r>
    </w:p>
  </w:footnote>
  <w:footnote w:type="continuationSeparator" w:id="0">
    <w:p w14:paraId="41CC7E16" w14:textId="77777777" w:rsidR="00306FED" w:rsidRDefault="00306FED" w:rsidP="00D45B94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富士太郎">
    <w15:presenceInfo w15:providerId="None" w15:userId="富士太郎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9F4"/>
    <w:rsid w:val="000B59F4"/>
    <w:rsid w:val="00127BF2"/>
    <w:rsid w:val="00306FED"/>
    <w:rsid w:val="003072EF"/>
    <w:rsid w:val="003F74DA"/>
    <w:rsid w:val="00412A3A"/>
    <w:rsid w:val="0041722C"/>
    <w:rsid w:val="00444B41"/>
    <w:rsid w:val="00592304"/>
    <w:rsid w:val="006F7A56"/>
    <w:rsid w:val="00712AFE"/>
    <w:rsid w:val="008513CD"/>
    <w:rsid w:val="008D1888"/>
    <w:rsid w:val="00937FA9"/>
    <w:rsid w:val="009F30CD"/>
    <w:rsid w:val="00A63E9A"/>
    <w:rsid w:val="00B030CA"/>
    <w:rsid w:val="00D45B94"/>
    <w:rsid w:val="00DF2988"/>
    <w:rsid w:val="00E50F24"/>
    <w:rsid w:val="00E6779A"/>
    <w:rsid w:val="00EF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4D0B8F5F"/>
  <w15:chartTrackingRefBased/>
  <w15:docId w15:val="{CA3E1A33-293E-445A-A4EF-3F10857C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B59F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72EF"/>
    <w:pPr>
      <w:widowControl/>
      <w:shd w:val="clear" w:color="auto" w:fill="70AD47" w:themeFill="accent6"/>
      <w:jc w:val="left"/>
      <w:outlineLvl w:val="0"/>
    </w:pPr>
    <w:rPr>
      <w:rFonts w:asciiTheme="majorEastAsia" w:eastAsiaTheme="majorEastAsia" w:hAnsiTheme="majorEastAsia"/>
      <w:b/>
      <w:color w:val="FFFFFF" w:themeColor="background1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072EF"/>
    <w:pPr>
      <w:outlineLvl w:val="1"/>
    </w:pPr>
    <w:rPr>
      <w:rFonts w:asciiTheme="majorHAnsi" w:eastAsiaTheme="majorHAnsi" w:hAnsiTheme="majorHAnsi"/>
      <w:color w:val="2F5496" w:themeColor="accent1" w:themeShade="B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5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3072EF"/>
    <w:rPr>
      <w:rFonts w:asciiTheme="majorEastAsia" w:eastAsiaTheme="majorEastAsia" w:hAnsiTheme="majorEastAsia"/>
      <w:b/>
      <w:color w:val="FFFFFF" w:themeColor="background1"/>
      <w:sz w:val="40"/>
      <w:szCs w:val="40"/>
      <w:shd w:val="clear" w:color="auto" w:fill="70AD47" w:themeFill="accent6"/>
    </w:rPr>
  </w:style>
  <w:style w:type="character" w:customStyle="1" w:styleId="20">
    <w:name w:val="見出し 2 (文字)"/>
    <w:basedOn w:val="a0"/>
    <w:link w:val="2"/>
    <w:uiPriority w:val="9"/>
    <w:rsid w:val="003072EF"/>
    <w:rPr>
      <w:rFonts w:asciiTheme="majorHAnsi" w:eastAsiaTheme="majorHAnsi" w:hAnsiTheme="majorHAnsi"/>
      <w:color w:val="2F5496" w:themeColor="accent1" w:themeShade="BF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444B4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444B4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45B9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45B94"/>
  </w:style>
  <w:style w:type="paragraph" w:styleId="a8">
    <w:name w:val="footer"/>
    <w:basedOn w:val="a"/>
    <w:link w:val="a9"/>
    <w:uiPriority w:val="99"/>
    <w:unhideWhenUsed/>
    <w:rsid w:val="00D45B9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45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2019-06-18T01:19:00Z</dcterms:created>
  <dcterms:modified xsi:type="dcterms:W3CDTF">2019-10-25T00:18:00Z</dcterms:modified>
</cp:coreProperties>
</file>