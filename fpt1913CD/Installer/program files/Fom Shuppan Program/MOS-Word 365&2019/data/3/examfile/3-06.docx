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1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2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7AC1D770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127BF2" w:rsidRDefault="003072EF" w:rsidP="000B59F4">
      <w:pPr>
        <w:rPr>
          <w:rFonts w:ascii="ＭＳ Ｐゴシック" w:eastAsia="ＭＳ Ｐゴシック" w:hAnsi="ＭＳ Ｐゴシック"/>
          <w:b/>
          <w:bCs/>
          <w:color w:val="FF0000"/>
          <w:sz w:val="24"/>
        </w:rPr>
      </w:pP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最初はついつい入れ込んで、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1日1</w:t>
      </w:r>
      <w:r w:rsidR="006F7A56"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～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2時間の学習時間を設定しがちです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が、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これはマラソンでいえばオーバーペースです。完走することが大切ですから、初めに飛ばし過ぎて途中棄権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することが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ないように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しましょう。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1日20～30分の時間配分が適切です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0A7EA67B" w:rsidR="000B59F4" w:rsidRPr="00E50F24" w:rsidRDefault="00592304" w:rsidP="00E50F24">
      <w:ins w:id="3" w:author="富士太郎" w:date="2020-03-01T14:18:00Z">
        <w:r w:rsidRPr="00E50F24">
          <w:rPr>
            <w:rFonts w:hint="eastAsia"/>
          </w:rPr>
          <w:t>「</w:t>
        </w:r>
      </w:ins>
      <w:r w:rsidR="000B59F4" w:rsidRPr="00E50F24">
        <w:rPr>
          <w:rFonts w:hint="eastAsia"/>
        </w:rPr>
        <w:t>話せるようになりたいな</w:t>
      </w:r>
      <w:del w:id="4" w:author="富士太郎" w:date="2020-03-01T14:18:00Z">
        <w:r w:rsidR="000B59F4" w:rsidRPr="00E50F24" w:rsidDel="00592304">
          <w:rPr>
            <w:rFonts w:hint="eastAsia"/>
          </w:rPr>
          <w:delText>、</w:delText>
        </w:r>
      </w:del>
      <w:ins w:id="5" w:author="富士太郎" w:date="2020-03-01T14:18:00Z">
        <w:r w:rsidRPr="00E50F24">
          <w:rPr>
            <w:rFonts w:hint="eastAsia"/>
          </w:rPr>
          <w:t>」「</w:t>
        </w:r>
      </w:ins>
      <w:r w:rsidR="000B59F4" w:rsidRPr="00E50F24">
        <w:rPr>
          <w:rFonts w:hint="eastAsia"/>
        </w:rPr>
        <w:t>映画を字幕なしで見たいな</w:t>
      </w:r>
      <w:ins w:id="6" w:author="富士太郎" w:date="2020-03-01T14:18:00Z">
        <w:r w:rsidRPr="00E50F24">
          <w:rPr>
            <w:rFonts w:hint="eastAsia"/>
          </w:rPr>
          <w:t>」</w:t>
        </w:r>
      </w:ins>
      <w:r w:rsidR="000B59F4" w:rsidRPr="00E50F24">
        <w:rPr>
          <w:rFonts w:hint="eastAsia"/>
        </w:rPr>
        <w:t>という</w:t>
      </w:r>
      <w:del w:id="7" w:author="富士太郎" w:date="2020-03-01T14:18:00Z">
        <w:r w:rsidR="000B59F4" w:rsidRPr="00E50F24" w:rsidDel="00592304">
          <w:rPr>
            <w:rFonts w:hint="eastAsia"/>
          </w:rPr>
          <w:delText>最初の</w:delText>
        </w:r>
      </w:del>
      <w:r w:rsidR="000B59F4" w:rsidRPr="00E50F24">
        <w:rPr>
          <w:rFonts w:hint="eastAsia"/>
        </w:rPr>
        <w:t>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42D4F7EB" w14:textId="77777777" w:rsidR="000B59F4" w:rsidRPr="003072EF" w:rsidRDefault="000B59F4" w:rsidP="003072EF">
      <w:pPr>
        <w:pStyle w:val="1"/>
      </w:pPr>
      <w:r w:rsidRPr="003072EF">
        <w:rPr>
          <w:rFonts w:hint="eastAsia"/>
        </w:rPr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lastRenderedPageBreak/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0"/>
        <w:gridCol w:w="2386"/>
        <w:gridCol w:w="3622"/>
        <w:gridCol w:w="2184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p w14:paraId="4EDBF58C" w14:textId="77777777" w:rsidR="000B59F4" w:rsidRPr="00444B4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  <w:rPr>
          <w:rFonts w:ascii="Yu Gothic" w:eastAsia="Yu Gothic" w:hAnsi="Yu Gothic"/>
        </w:rPr>
      </w:pPr>
      <w:r w:rsidRPr="00444B41">
        <w:rPr>
          <w:rFonts w:ascii="Yu Gothic" w:eastAsia="Yu Gothic" w:hAnsi="Yu Gothic" w:hint="eastAsia"/>
        </w:rPr>
        <w:t>コースNo.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コース名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回数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受講料</w:t>
      </w:r>
    </w:p>
    <w:p w14:paraId="6767D10D" w14:textId="5F83C9DC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-001</w:t>
      </w:r>
      <w:r w:rsidRPr="009250E1">
        <w:tab/>
      </w:r>
      <w:r w:rsidRPr="009250E1">
        <w:rPr>
          <w:rFonts w:hint="eastAsia"/>
        </w:rPr>
        <w:t>TOEIC600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14CBCDB8" w14:textId="57F4A053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-002</w:t>
      </w:r>
      <w:r w:rsidRPr="009250E1">
        <w:tab/>
      </w:r>
      <w:r w:rsidRPr="009250E1">
        <w:rPr>
          <w:rFonts w:hint="eastAsia"/>
        </w:rPr>
        <w:t>TOEIC800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699FD832" w14:textId="2B8410A7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-006</w:t>
      </w:r>
      <w:r w:rsidRPr="009250E1">
        <w:tab/>
      </w:r>
      <w:r w:rsidRPr="009250E1">
        <w:rPr>
          <w:rFonts w:hint="eastAsia"/>
        </w:rPr>
        <w:t>TOEIC総合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435D387" w14:textId="59BCCB06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-003</w:t>
      </w:r>
      <w:r w:rsidRPr="009250E1">
        <w:tab/>
      </w:r>
      <w:r w:rsidRPr="009250E1">
        <w:rPr>
          <w:rFonts w:hint="eastAsia"/>
        </w:rPr>
        <w:t>英検2級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1000A1F6" w14:textId="44A6E000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-004</w:t>
      </w:r>
      <w:r w:rsidRPr="009250E1">
        <w:tab/>
      </w:r>
      <w:r w:rsidRPr="009250E1">
        <w:rPr>
          <w:rFonts w:hint="eastAsia"/>
        </w:rPr>
        <w:t>英検準1級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03520B86" w14:textId="0EDBBCA8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-005</w:t>
      </w:r>
      <w:r w:rsidRPr="009250E1">
        <w:tab/>
      </w:r>
      <w:r w:rsidRPr="009250E1">
        <w:rPr>
          <w:rFonts w:hint="eastAsia"/>
        </w:rPr>
        <w:t>英検1級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7D90CD25" w14:textId="71C0DF9A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-007</w:t>
      </w:r>
      <w:r w:rsidRPr="009250E1">
        <w:tab/>
      </w:r>
      <w:r w:rsidRPr="009250E1">
        <w:rPr>
          <w:rFonts w:hint="eastAsia"/>
        </w:rPr>
        <w:t>英検総合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B513D7"/>
    <w:sectPr w:rsidR="00B73CEF" w:rsidRPr="000B59F4" w:rsidSect="000443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D3456" w14:textId="77777777" w:rsidR="00B513D7" w:rsidRDefault="00B513D7" w:rsidP="00D45B94">
      <w:r>
        <w:separator/>
      </w:r>
    </w:p>
  </w:endnote>
  <w:endnote w:type="continuationSeparator" w:id="0">
    <w:p w14:paraId="5F55CD55" w14:textId="77777777" w:rsidR="00B513D7" w:rsidRDefault="00B513D7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DE9A" w14:textId="77777777" w:rsidR="00B513D7" w:rsidRDefault="00B513D7" w:rsidP="00D45B94">
      <w:r>
        <w:separator/>
      </w:r>
    </w:p>
  </w:footnote>
  <w:footnote w:type="continuationSeparator" w:id="0">
    <w:p w14:paraId="77FBE4AD" w14:textId="77777777" w:rsidR="00B513D7" w:rsidRDefault="00B513D7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764D1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D1888"/>
    <w:rsid w:val="00937FA9"/>
    <w:rsid w:val="009742D5"/>
    <w:rsid w:val="009F30CD"/>
    <w:rsid w:val="00A63E9A"/>
    <w:rsid w:val="00B030CA"/>
    <w:rsid w:val="00B513D7"/>
    <w:rsid w:val="00D45B94"/>
    <w:rsid w:val="00DF2988"/>
    <w:rsid w:val="00DF5344"/>
    <w:rsid w:val="00E365B5"/>
    <w:rsid w:val="00E50F24"/>
    <w:rsid w:val="00E6779A"/>
    <w:rsid w:val="00EF1177"/>
    <w:rsid w:val="00F1439C"/>
    <w:rsid w:val="00F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2020-01-28T08:16:00Z</dcterms:created>
  <dcterms:modified xsi:type="dcterms:W3CDTF">2020-01-28T08:16:00Z</dcterms:modified>
</cp:coreProperties>
</file>