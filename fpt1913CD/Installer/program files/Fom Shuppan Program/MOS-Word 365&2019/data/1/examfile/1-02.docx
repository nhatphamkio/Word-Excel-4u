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Yu Gothic" w:eastAsia="Yu Gothic" w:hAnsi="Yu Gothic"/>
        </w:rPr>
      </w:pPr>
      <w:r w:rsidRPr="00FD3F28">
        <w:rPr>
          <w:rFonts w:ascii="Yu Gothic" w:eastAsia="Yu Gothic" w:hAnsi="Yu Gothic"/>
        </w:rPr>
        <w:t>*****お届け期間：</w:t>
      </w:r>
      <w:r w:rsidRPr="00FD3F28">
        <w:rPr>
          <w:rFonts w:ascii="Yu Gothic" w:eastAsia="Yu Gothic" w:hAnsi="Yu Gothic" w:hint="eastAsia"/>
        </w:rPr>
        <w:t>2020年</w:t>
      </w:r>
      <w:r w:rsidRPr="00FD3F28">
        <w:rPr>
          <w:rFonts w:ascii="Yu Gothic" w:eastAsia="Yu Gothic" w:hAnsi="Yu Gothic"/>
        </w:rPr>
        <w:t>10</w:t>
      </w:r>
      <w:r w:rsidRPr="00FD3F28">
        <w:rPr>
          <w:rFonts w:ascii="Yu Gothic" w:eastAsia="Yu Gothic" w:hAnsi="Yu Gothic" w:hint="eastAsia"/>
        </w:rPr>
        <w:t>月</w:t>
      </w:r>
      <w:r w:rsidRPr="00FD3F28">
        <w:rPr>
          <w:rFonts w:ascii="Yu Gothic" w:eastAsia="Yu Gothic" w:hAnsi="Yu Gothic"/>
        </w:rPr>
        <w:t>～</w:t>
      </w:r>
      <w:ins w:id="1" w:author="森のみどり会事務局" w:date="2020-07-01T13:59:00Z">
        <w:r w:rsidR="00FA146F">
          <w:rPr>
            <w:rFonts w:ascii="Yu Gothic" w:eastAsia="Yu Gothic" w:hAnsi="Yu Gothic" w:hint="eastAsia"/>
          </w:rPr>
          <w:t>2021年</w:t>
        </w:r>
      </w:ins>
      <w:r w:rsidR="000E64FC" w:rsidRPr="00FD3F28">
        <w:rPr>
          <w:rFonts w:ascii="Yu Gothic" w:eastAsia="Yu Gothic" w:hAnsi="Yu Gothic" w:hint="eastAsia"/>
        </w:rPr>
        <w:t>3</w:t>
      </w:r>
      <w:r w:rsidRPr="00FD3F28">
        <w:rPr>
          <w:rFonts w:ascii="Yu Gothic" w:eastAsia="Yu Gothic" w:hAnsi="Yu Gothic"/>
        </w:rPr>
        <w:t>月*****</w:t>
      </w:r>
    </w:p>
    <w:p w14:paraId="4299F970" w14:textId="3FF95FDF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24EDC02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377017F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Yu Gothic" w:eastAsia="Yu Gothic" w:hAnsi="Yu Gothic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Yu Gothic" w:eastAsia="Yu Gothic" w:hAnsi="Yu Gothic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74E96067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inorEastAsia" w:hAnsiTheme="minorEastAsia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2"/>
                              </w:rPr>
                            </w:pP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Yu Gothic" w:eastAsia="Yu Gothic" w:hAnsi="Yu Gothic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Yu Gothic" w:eastAsia="Yu Gothic" w:hAnsi="Yu Gothic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</w:t>
                            </w:r>
                            <w:del w:id="2" w:author="森のみどり会事務局" w:date="2020-07-01T13:59:00Z">
                              <w:r w:rsidDel="00FA146F">
                                <w:rPr>
                                  <w:rFonts w:asciiTheme="majorHAnsi" w:eastAsiaTheme="majorHAnsi" w:hAnsiTheme="majorHAnsi" w:hint="eastAsia"/>
                                  <w:color w:val="538135" w:themeColor="accent6" w:themeShade="BF"/>
                                  <w:szCs w:val="21"/>
                                </w:rPr>
                                <w:delText>頒布会</w:delText>
                              </w:r>
                            </w:del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Yu Gothic" w:eastAsia="Yu Gothic" w:hAnsi="Yu Gothic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24EDC02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77017F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@</w:t>
                      </w: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74E96067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inorEastAsia" w:hAnsiTheme="minorEastAsia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asciiTheme="minorEastAsia" w:hAnsiTheme="minorEastAsia" w:hint="eastAsia"/>
                          <w:sz w:val="24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2"/>
                        </w:rPr>
                      </w:pP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www.mi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.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del w:id="3" w:author="森のみどり会事務局" w:date="2020-07-01T13:59:00Z">
                        <w:r w:rsidDel="00FA146F">
                          <w:rPr>
                            <w:rFonts w:asciiTheme="majorHAnsi" w:eastAsiaTheme="majorHAnsi" w:hAnsiTheme="majorHAnsi" w:hint="eastAsia"/>
                            <w:color w:val="538135" w:themeColor="accent6" w:themeShade="BF"/>
                            <w:szCs w:val="21"/>
                          </w:rPr>
                          <w:delText>頒布会</w:delText>
                        </w:r>
                      </w:del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894FC6" w:rsidRPr="00FD3F28" w14:paraId="713B80F7" w14:textId="77777777" w:rsidTr="007941C0">
        <w:tc>
          <w:tcPr>
            <w:tcW w:w="2122" w:type="dxa"/>
          </w:tcPr>
          <w:p w14:paraId="361D8425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コース</w:t>
            </w:r>
            <w:r w:rsidRPr="00FD3F28">
              <w:rPr>
                <w:rFonts w:ascii="Yu Gothic" w:eastAsia="Yu Gothic" w:hAnsi="Yu Gothic"/>
              </w:rPr>
              <w:t>No.H001</w:t>
            </w:r>
          </w:p>
          <w:p w14:paraId="25635503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</w:tc>
        <w:tc>
          <w:tcPr>
            <w:tcW w:w="3685" w:type="dxa"/>
          </w:tcPr>
          <w:p w14:paraId="6EC11832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ごはんがすすむ！</w:t>
            </w:r>
          </w:p>
          <w:p w14:paraId="00CA3AA4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『タラコの会』</w:t>
            </w:r>
          </w:p>
          <w:p w14:paraId="69385E72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価格：</w:t>
            </w:r>
            <w:r w:rsidRPr="00FD3F28">
              <w:rPr>
                <w:rFonts w:ascii="Yu Gothic" w:eastAsia="Yu Gothic" w:hAnsi="Yu Gothic"/>
              </w:rPr>
              <w:t>1,180円／月×6回</w:t>
            </w:r>
          </w:p>
          <w:p w14:paraId="4811A275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  <w:p w14:paraId="1C27F3B6" w14:textId="77777777" w:rsidR="00894FC6" w:rsidRDefault="00894FC6" w:rsidP="007941C0">
            <w:pPr>
              <w:rPr>
                <w:rFonts w:ascii="Yu Gothic" w:eastAsia="Yu Gothic" w:hAnsi="Yu Gothic"/>
              </w:rPr>
            </w:pPr>
          </w:p>
          <w:p w14:paraId="679243AF" w14:textId="2CD25587" w:rsidR="00385C66" w:rsidRPr="00FD3F28" w:rsidRDefault="00385C66" w:rsidP="007941C0">
            <w:pPr>
              <w:rPr>
                <w:rFonts w:ascii="Yu Gothic" w:eastAsia="Yu Gothic" w:hAnsi="Yu Gothic"/>
              </w:rPr>
            </w:pPr>
          </w:p>
        </w:tc>
      </w:tr>
      <w:tr w:rsidR="00894FC6" w:rsidRPr="00FD3F28" w14:paraId="2FDD60D8" w14:textId="77777777" w:rsidTr="007941C0">
        <w:tc>
          <w:tcPr>
            <w:tcW w:w="2122" w:type="dxa"/>
          </w:tcPr>
          <w:p w14:paraId="12CF6F41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コース</w:t>
            </w:r>
            <w:r w:rsidRPr="00FD3F28">
              <w:rPr>
                <w:rFonts w:ascii="Yu Gothic" w:eastAsia="Yu Gothic" w:hAnsi="Yu Gothic"/>
              </w:rPr>
              <w:t>No.H002</w:t>
            </w:r>
          </w:p>
          <w:p w14:paraId="3AEBDD44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</w:tc>
        <w:tc>
          <w:tcPr>
            <w:tcW w:w="3685" w:type="dxa"/>
          </w:tcPr>
          <w:p w14:paraId="05944C94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焼きたての味を食卓へ</w:t>
            </w:r>
          </w:p>
          <w:p w14:paraId="254A7932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『こだわりパンの会』</w:t>
            </w:r>
          </w:p>
          <w:p w14:paraId="35184C2E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価格：</w:t>
            </w:r>
            <w:r w:rsidRPr="00FD3F28">
              <w:rPr>
                <w:rFonts w:ascii="Yu Gothic" w:eastAsia="Yu Gothic" w:hAnsi="Yu Gothic"/>
              </w:rPr>
              <w:t>1,550円／月×6回</w:t>
            </w:r>
          </w:p>
          <w:p w14:paraId="327B32DD" w14:textId="43BD5486" w:rsidR="00894FC6" w:rsidRDefault="00894FC6" w:rsidP="007941C0">
            <w:pPr>
              <w:rPr>
                <w:rFonts w:ascii="Yu Gothic" w:eastAsia="Yu Gothic" w:hAnsi="Yu Gothic"/>
              </w:rPr>
            </w:pPr>
          </w:p>
          <w:p w14:paraId="5160767D" w14:textId="77777777" w:rsidR="00385C66" w:rsidRPr="00FD3F28" w:rsidRDefault="00385C66" w:rsidP="007941C0">
            <w:pPr>
              <w:rPr>
                <w:rFonts w:ascii="Yu Gothic" w:eastAsia="Yu Gothic" w:hAnsi="Yu Gothic"/>
              </w:rPr>
            </w:pPr>
          </w:p>
          <w:p w14:paraId="3B5B1264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</w:tc>
      </w:tr>
      <w:tr w:rsidR="00894FC6" w:rsidRPr="00FD3F28" w14:paraId="162301F4" w14:textId="77777777" w:rsidTr="007941C0">
        <w:tc>
          <w:tcPr>
            <w:tcW w:w="2122" w:type="dxa"/>
          </w:tcPr>
          <w:p w14:paraId="5AD90221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lastRenderedPageBreak/>
              <w:t>コース</w:t>
            </w:r>
            <w:r w:rsidRPr="00FD3F28">
              <w:rPr>
                <w:rFonts w:ascii="Yu Gothic" w:eastAsia="Yu Gothic" w:hAnsi="Yu Gothic"/>
              </w:rPr>
              <w:t>No.H003</w:t>
            </w:r>
          </w:p>
          <w:p w14:paraId="523386A7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</w:tc>
        <w:tc>
          <w:tcPr>
            <w:tcW w:w="3685" w:type="dxa"/>
          </w:tcPr>
          <w:p w14:paraId="1DC18644" w14:textId="1EBB02D6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やっぱり定番！</w:t>
            </w:r>
          </w:p>
          <w:p w14:paraId="2448B120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/>
              </w:rPr>
              <w:t>『餃子&amp;ラーメンの会』</w:t>
            </w:r>
          </w:p>
          <w:p w14:paraId="13BFEAF9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  <w:r w:rsidRPr="00FD3F28">
              <w:rPr>
                <w:rFonts w:ascii="Yu Gothic" w:eastAsia="Yu Gothic" w:hAnsi="Yu Gothic" w:hint="eastAsia"/>
              </w:rPr>
              <w:t>価格：</w:t>
            </w:r>
            <w:r w:rsidRPr="00FD3F28">
              <w:rPr>
                <w:rFonts w:ascii="Yu Gothic" w:eastAsia="Yu Gothic" w:hAnsi="Yu Gothic"/>
              </w:rPr>
              <w:t>1,780円／月×6回</w:t>
            </w:r>
          </w:p>
          <w:p w14:paraId="33D36A3E" w14:textId="7CAE8321" w:rsidR="00894FC6" w:rsidRDefault="00894FC6" w:rsidP="007941C0">
            <w:pPr>
              <w:rPr>
                <w:rFonts w:ascii="Yu Gothic" w:eastAsia="Yu Gothic" w:hAnsi="Yu Gothic"/>
              </w:rPr>
            </w:pPr>
          </w:p>
          <w:p w14:paraId="4DE99481" w14:textId="77777777" w:rsidR="00385C66" w:rsidRPr="00FD3F28" w:rsidRDefault="00385C66" w:rsidP="007941C0">
            <w:pPr>
              <w:rPr>
                <w:rFonts w:ascii="Yu Gothic" w:eastAsia="Yu Gothic" w:hAnsi="Yu Gothic"/>
              </w:rPr>
            </w:pPr>
          </w:p>
          <w:p w14:paraId="509F9BA6" w14:textId="77777777" w:rsidR="00894FC6" w:rsidRPr="00FD3F28" w:rsidRDefault="00894FC6" w:rsidP="007941C0">
            <w:pPr>
              <w:rPr>
                <w:rFonts w:ascii="Yu Gothic" w:eastAsia="Yu Gothic" w:hAnsi="Yu Gothic"/>
              </w:rPr>
            </w:pPr>
          </w:p>
        </w:tc>
      </w:tr>
    </w:tbl>
    <w:p w14:paraId="580EAE87" w14:textId="77777777" w:rsidR="00894FC6" w:rsidRPr="00F74692" w:rsidRDefault="00894FC6" w:rsidP="00894FC6"/>
    <w:sectPr w:rsidR="00894FC6" w:rsidRPr="00F74692" w:rsidSect="00FD3F28">
      <w:headerReference w:type="default" r:id="rId7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7FD9" w14:textId="77777777" w:rsidR="0058398A" w:rsidRDefault="0058398A">
      <w:r>
        <w:separator/>
      </w:r>
    </w:p>
  </w:endnote>
  <w:endnote w:type="continuationSeparator" w:id="0">
    <w:p w14:paraId="3286A80B" w14:textId="77777777" w:rsidR="0058398A" w:rsidRDefault="0058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2CA4A" w14:textId="77777777" w:rsidR="0058398A" w:rsidRDefault="0058398A">
      <w:r>
        <w:separator/>
      </w:r>
    </w:p>
  </w:footnote>
  <w:footnote w:type="continuationSeparator" w:id="0">
    <w:p w14:paraId="6A936763" w14:textId="77777777" w:rsidR="0058398A" w:rsidRDefault="0058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Yu Gothic" w:eastAsia="Yu Gothic" w:hAnsi="Yu Gothic"/>
      </w:rPr>
    </w:pPr>
    <w:r w:rsidRPr="00FD3F28">
      <w:rPr>
        <w:rFonts w:ascii="Yu Gothic" w:eastAsia="Yu Gothic" w:hAnsi="Yu Gothic" w:hint="eastAsia"/>
      </w:rPr>
      <w:t>通信販売　森のみどり会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のみどり会事務局">
    <w15:presenceInfo w15:providerId="None" w15:userId="森のみどり会事務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E64FC"/>
    <w:rsid w:val="00112409"/>
    <w:rsid w:val="001B7036"/>
    <w:rsid w:val="001E036B"/>
    <w:rsid w:val="00231430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8398A"/>
    <w:rsid w:val="005F219F"/>
    <w:rsid w:val="00661845"/>
    <w:rsid w:val="00671FDD"/>
    <w:rsid w:val="007552AB"/>
    <w:rsid w:val="0088034B"/>
    <w:rsid w:val="00894FC6"/>
    <w:rsid w:val="008F4429"/>
    <w:rsid w:val="00AA5452"/>
    <w:rsid w:val="00AB0B8F"/>
    <w:rsid w:val="00AF7AA4"/>
    <w:rsid w:val="00B346C9"/>
    <w:rsid w:val="00B66B97"/>
    <w:rsid w:val="00BF5C23"/>
    <w:rsid w:val="00C45B8C"/>
    <w:rsid w:val="00CC1C9E"/>
    <w:rsid w:val="00D86878"/>
    <w:rsid w:val="00DB07C3"/>
    <w:rsid w:val="00DF2988"/>
    <w:rsid w:val="00E6779A"/>
    <w:rsid w:val="00E84205"/>
    <w:rsid w:val="00F20CAC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83709-4EE9-46DC-BD5F-DB028945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2020-02-04T01:49:00Z</dcterms:created>
  <dcterms:modified xsi:type="dcterms:W3CDTF">2020-02-04T01:49:00Z</dcterms:modified>
</cp:coreProperties>
</file>