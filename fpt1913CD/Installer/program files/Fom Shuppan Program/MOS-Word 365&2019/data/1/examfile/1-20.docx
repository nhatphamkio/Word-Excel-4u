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bookmarkStart w:id="0" w:name="_GoBack"/>
      <w:bookmarkEnd w:id="0"/>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かえで市立かえで小学校　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BE70F4" w:rsidRDefault="00640F6C" w:rsidP="00640F6C">
      <w:pPr>
        <w:pStyle w:val="a3"/>
        <w:ind w:leftChars="100" w:left="200" w:rightChars="100" w:right="200"/>
        <w:rPr>
          <w:color w:val="4472C4" w:themeColor="accent1"/>
        </w:rPr>
      </w:pPr>
      <w:r w:rsidRPr="00BE70F4">
        <w:rPr>
          <w:rFonts w:hint="eastAsia"/>
          <w:color w:val="4472C4" w:themeColor="accent1"/>
        </w:rPr>
        <w:t>初秋の候、皆様におかれましては</w:t>
      </w:r>
      <w:r w:rsidRPr="00BE70F4">
        <w:rPr>
          <w:color w:val="4472C4" w:themeColor="accent1"/>
        </w:rPr>
        <w:t>ますます御健勝のこととお慶び申し上げます。</w:t>
      </w:r>
      <w:del w:id="1" w:author="福田真司" w:date="2020-05-25T12:13:00Z">
        <w:r w:rsidRPr="00BE70F4" w:rsidDel="00640F6C">
          <w:rPr>
            <w:rFonts w:hint="eastAsia"/>
            <w:color w:val="4472C4" w:themeColor="accent1"/>
          </w:rPr>
          <w:delText>また、平素はPTA活動に対してご理解、ご協力を賜り厚く御礼申し上げます。</w:delText>
        </w:r>
      </w:del>
    </w:p>
    <w:p w:rsidR="00640F6C" w:rsidRPr="00BE70F4" w:rsidRDefault="00640F6C" w:rsidP="00640F6C">
      <w:pPr>
        <w:ind w:leftChars="100" w:left="200" w:rightChars="100" w:right="200"/>
        <w:rPr>
          <w:color w:val="4472C4" w:themeColor="accent1"/>
        </w:rPr>
      </w:pPr>
      <w:r w:rsidRPr="00BE70F4">
        <w:rPr>
          <w:rFonts w:hint="eastAsia"/>
          <w:color w:val="4472C4" w:themeColor="accent1"/>
        </w:rPr>
        <w:t>さて、去る9月30日（水）</w:t>
      </w:r>
      <w:r w:rsidR="00C53CAD">
        <w:rPr>
          <w:rFonts w:hint="eastAsia"/>
          <w:color w:val="4472C4" w:themeColor="accent1"/>
        </w:rPr>
        <w:t>に</w:t>
      </w:r>
      <w:r w:rsidRPr="00BE70F4">
        <w:rPr>
          <w:rFonts w:hint="eastAsia"/>
          <w:color w:val="4472C4" w:themeColor="accent1"/>
        </w:rPr>
        <w:t>多目的室にて、2020年度給食試食会を開催</w:t>
      </w:r>
      <w:del w:id="2" w:author="福田真司" w:date="2020-05-25T12:13:00Z">
        <w:r w:rsidRPr="00BE70F4" w:rsidDel="00640F6C">
          <w:rPr>
            <w:rFonts w:hint="eastAsia"/>
            <w:color w:val="4472C4" w:themeColor="accent1"/>
          </w:rPr>
          <w:delText>いた</w:delText>
        </w:r>
      </w:del>
      <w:r w:rsidRPr="00BE70F4">
        <w:rPr>
          <w:rFonts w:hint="eastAsia"/>
          <w:color w:val="4472C4" w:themeColor="accent1"/>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p>
    <w:p w:rsidR="00640F6C" w:rsidRPr="00BE70F4" w:rsidRDefault="00640F6C" w:rsidP="00640F6C">
      <w:pPr>
        <w:ind w:leftChars="100" w:left="200" w:rightChars="100" w:right="200"/>
        <w:rPr>
          <w:color w:val="4472C4" w:themeColor="accent1"/>
        </w:rPr>
      </w:pPr>
      <w:r w:rsidRPr="00BE70F4">
        <w:rPr>
          <w:rFonts w:hint="eastAsia"/>
          <w:color w:val="4472C4" w:themeColor="accent1"/>
        </w:rPr>
        <w:t>当日の献立「野菜ビビンパ」「鶏肉団子スープ」「牛乳」</w:t>
      </w:r>
      <w:ins w:id="3" w:author="福田真司" w:date="2020-05-25T12:14:00Z">
        <w:r>
          <w:rPr>
            <w:rFonts w:hint="eastAsia"/>
            <w:color w:val="4472C4" w:themeColor="accent1"/>
          </w:rPr>
          <w:t>「甘夏ゼリー」</w:t>
        </w:r>
      </w:ins>
      <w:r w:rsidRPr="00BE70F4">
        <w:rPr>
          <w:rFonts w:hint="eastAsia"/>
          <w:color w:val="4472C4" w:themeColor="accent1"/>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lastRenderedPageBreak/>
        <w:t>衛生管理も徹底されており、安心した。</w:t>
      </w:r>
    </w:p>
    <w:p w:rsidR="00640F6C" w:rsidRPr="00D54482" w:rsidRDefault="00640F6C" w:rsidP="00640F6C">
      <w:pPr>
        <w:pStyle w:val="1"/>
      </w:pPr>
      <w:r>
        <w:rPr>
          <w:rFonts w:hint="eastAsia"/>
        </w:rPr>
        <w:t>■試食会について■</w:t>
      </w:r>
    </w:p>
    <w:p w:rsidR="00640F6C" w:rsidRDefault="00640F6C" w:rsidP="00640F6C">
      <w:pPr>
        <w:pStyle w:val="a7"/>
        <w:numPr>
          <w:ilvl w:val="0"/>
          <w:numId w:val="2"/>
        </w:numPr>
        <w:ind w:leftChars="0"/>
      </w:pPr>
      <w:r>
        <w:rPr>
          <w:rFonts w:hint="eastAsia"/>
        </w:rPr>
        <w:t>給食の安全性を知ることができた。</w:t>
      </w:r>
    </w:p>
    <w:p w:rsidR="00640F6C" w:rsidRDefault="00640F6C" w:rsidP="00640F6C">
      <w:pPr>
        <w:pStyle w:val="a7"/>
        <w:numPr>
          <w:ilvl w:val="0"/>
          <w:numId w:val="2"/>
        </w:numPr>
        <w:ind w:leftChars="0"/>
      </w:pPr>
      <w:r>
        <w:rPr>
          <w:rFonts w:hint="eastAsia"/>
        </w:rPr>
        <w:t>他学年の保護者の方と交流できてよかった。</w:t>
      </w:r>
    </w:p>
    <w:p w:rsidR="00640F6C" w:rsidRDefault="00640F6C" w:rsidP="00640F6C">
      <w:pPr>
        <w:pStyle w:val="a7"/>
        <w:numPr>
          <w:ilvl w:val="0"/>
          <w:numId w:val="2"/>
        </w:numPr>
        <w:ind w:leftChars="0"/>
      </w:pPr>
      <w:r>
        <w:rPr>
          <w:rFonts w:hint="eastAsia"/>
        </w:rPr>
        <w:t>家庭での献立の参考になった。</w:t>
      </w:r>
    </w:p>
    <w:p w:rsidR="00640F6C" w:rsidRDefault="00640F6C" w:rsidP="00640F6C">
      <w:pPr>
        <w:pStyle w:val="a7"/>
        <w:numPr>
          <w:ilvl w:val="0"/>
          <w:numId w:val="2"/>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640F6C">
      <w:pPr>
        <w:pStyle w:val="a7"/>
        <w:numPr>
          <w:ilvl w:val="0"/>
          <w:numId w:val="2"/>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00" w:hangingChars="100" w:hanging="200"/>
        <w:rPr>
          <w:color w:val="4472C4" w:themeColor="accent1"/>
          <w:rPrChange w:id="4" w:author="福田真司" w:date="2020-05-25T12:15:00Z">
            <w:rPr/>
          </w:rPrChange>
        </w:rPr>
      </w:pPr>
      <w:r w:rsidRPr="00640F6C">
        <w:rPr>
          <w:rFonts w:hint="eastAsia"/>
          <w:color w:val="4472C4" w:themeColor="accent1"/>
          <w:rPrChange w:id="5"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6" w:author="福田真司" w:date="2020-05-25T12:15:00Z">
            <w:rPr/>
          </w:rPrChange>
        </w:rPr>
        <w:t>お</w:t>
      </w:r>
      <w:r w:rsidRPr="00640F6C">
        <w:rPr>
          <w:rFonts w:hint="eastAsia"/>
          <w:color w:val="4472C4" w:themeColor="accent1"/>
          <w:rPrChange w:id="7"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00" w:hangingChars="100" w:hanging="200"/>
        <w:rPr>
          <w:color w:val="4472C4" w:themeColor="accent1"/>
          <w:rPrChange w:id="8" w:author="福田真司" w:date="2020-05-25T12:15:00Z">
            <w:rPr/>
          </w:rPrChange>
        </w:rPr>
      </w:pPr>
      <w:r w:rsidRPr="00640F6C">
        <w:rPr>
          <w:rFonts w:hint="eastAsia"/>
          <w:color w:val="4472C4" w:themeColor="accent1"/>
          <w:rPrChange w:id="9"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00" w:hangingChars="100" w:hanging="200"/>
        <w:rPr>
          <w:color w:val="4472C4" w:themeColor="accent1"/>
          <w:rPrChange w:id="10" w:author="福田真司" w:date="2020-05-25T12:15:00Z">
            <w:rPr/>
          </w:rPrChange>
        </w:rPr>
      </w:pPr>
      <w:r w:rsidRPr="00640F6C">
        <w:rPr>
          <w:rFonts w:hint="eastAsia"/>
          <w:color w:val="4472C4" w:themeColor="accent1"/>
          <w:rPrChange w:id="11" w:author="福田真司" w:date="2020-05-25T12:15:00Z">
            <w:rPr>
              <w:rFonts w:hint="eastAsia"/>
            </w:rPr>
          </w:rPrChange>
        </w:rPr>
        <w:t>→野菜ビビンパ、きつねっこごはん、たけのこごはんなどの混ぜご飯が人気です。</w:t>
      </w:r>
    </w:p>
    <w:p w:rsidR="00640F6C" w:rsidRDefault="00640F6C" w:rsidP="00640F6C"/>
    <w:p w:rsidR="00640F6C" w:rsidRPr="00817217" w:rsidRDefault="00640F6C" w:rsidP="00640F6C">
      <w:pPr>
        <w:pStyle w:val="2"/>
      </w:pPr>
      <w:r>
        <w:rPr>
          <w:rFonts w:hint="eastAsia"/>
        </w:rPr>
        <w:t>Q4</w:t>
      </w:r>
      <w:r w:rsidRPr="00817217">
        <w:rPr>
          <w:rFonts w:hint="eastAsia"/>
        </w:rPr>
        <w:t>調味料はどのようにしているのでしょうか。</w:t>
      </w:r>
    </w:p>
    <w:p w:rsidR="00640F6C" w:rsidRPr="00E82C72" w:rsidRDefault="00640F6C" w:rsidP="00640F6C">
      <w:pPr>
        <w:ind w:left="200" w:hangingChars="100" w:hanging="20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00" w:hangingChars="100" w:hanging="200"/>
      </w:pPr>
      <w:r w:rsidRPr="00640F6C">
        <w:rPr>
          <w:rFonts w:hint="eastAsia"/>
          <w:color w:val="4472C4" w:themeColor="accent1"/>
          <w:rPrChange w:id="12"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640F6C" w:rsidP="00640F6C">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640F6C" w:rsidP="00640F6C">
                      <w:pPr>
                        <w:jc w:val="center"/>
                        <w:rPr>
                          <w:b/>
                          <w:bCs/>
                          <w:sz w:val="28"/>
                          <w:szCs w:val="28"/>
                        </w:rPr>
                      </w:pPr>
                    </w:p>
                  </w:txbxContent>
                </v:textbox>
                <w10:wrap type="square" anchorx="margin" anchory="margin"/>
              </v:shape>
            </w:pict>
          </mc:Fallback>
        </mc:AlternateContent>
      </w:r>
      <w:r>
        <w:rPr>
          <w:rFonts w:hint="eastAsia"/>
        </w:rPr>
        <w:t>以上</w:t>
      </w:r>
    </w:p>
    <w:p w:rsidR="005B223A" w:rsidRDefault="005B223A"/>
    <w:sectPr w:rsidR="005B223A" w:rsidSect="0099249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2DE" w:rsidRDefault="00EF32DE" w:rsidP="005376C2">
      <w:pPr>
        <w:spacing w:after="0" w:line="240" w:lineRule="auto"/>
      </w:pPr>
      <w:r>
        <w:separator/>
      </w:r>
    </w:p>
  </w:endnote>
  <w:endnote w:type="continuationSeparator" w:id="0">
    <w:p w:rsidR="00EF32DE" w:rsidRDefault="00EF32DE" w:rsidP="0053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2DE" w:rsidRDefault="00EF32DE" w:rsidP="005376C2">
      <w:pPr>
        <w:spacing w:after="0" w:line="240" w:lineRule="auto"/>
      </w:pPr>
      <w:r>
        <w:separator/>
      </w:r>
    </w:p>
  </w:footnote>
  <w:footnote w:type="continuationSeparator" w:id="0">
    <w:p w:rsidR="00EF32DE" w:rsidRDefault="00EF32DE" w:rsidP="0053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1256C6"/>
    <w:rsid w:val="0018437B"/>
    <w:rsid w:val="005376C2"/>
    <w:rsid w:val="005B223A"/>
    <w:rsid w:val="00640F6C"/>
    <w:rsid w:val="008C77E1"/>
    <w:rsid w:val="00C53CAD"/>
    <w:rsid w:val="00EF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6C2"/>
  </w:style>
  <w:style w:type="paragraph" w:styleId="1">
    <w:name w:val="heading 1"/>
    <w:basedOn w:val="a"/>
    <w:next w:val="a"/>
    <w:link w:val="10"/>
    <w:uiPriority w:val="9"/>
    <w:qFormat/>
    <w:rsid w:val="005376C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376C2"/>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376C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376C2"/>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376C2"/>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376C2"/>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376C2"/>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376C2"/>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376C2"/>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76C2"/>
    <w:rPr>
      <w:smallCaps/>
      <w:spacing w:val="5"/>
      <w:sz w:val="32"/>
      <w:szCs w:val="32"/>
    </w:rPr>
  </w:style>
  <w:style w:type="character" w:customStyle="1" w:styleId="20">
    <w:name w:val="見出し 2 (文字)"/>
    <w:basedOn w:val="a0"/>
    <w:link w:val="2"/>
    <w:uiPriority w:val="9"/>
    <w:rsid w:val="005376C2"/>
    <w:rPr>
      <w:smallCaps/>
      <w:spacing w:val="5"/>
      <w:sz w:val="28"/>
      <w:szCs w:val="28"/>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5376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9">
    <w:name w:val="表題 (文字)"/>
    <w:basedOn w:val="a0"/>
    <w:link w:val="a8"/>
    <w:uiPriority w:val="10"/>
    <w:rsid w:val="005376C2"/>
    <w:rPr>
      <w:smallCaps/>
      <w:color w:val="262626" w:themeColor="text1" w:themeTint="D9"/>
      <w:sz w:val="52"/>
      <w:szCs w:val="5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 w:type="paragraph" w:styleId="ac">
    <w:name w:val="header"/>
    <w:basedOn w:val="a"/>
    <w:link w:val="ad"/>
    <w:uiPriority w:val="99"/>
    <w:unhideWhenUsed/>
    <w:rsid w:val="005376C2"/>
    <w:pPr>
      <w:tabs>
        <w:tab w:val="center" w:pos="4252"/>
        <w:tab w:val="right" w:pos="8504"/>
      </w:tabs>
      <w:snapToGrid w:val="0"/>
    </w:pPr>
  </w:style>
  <w:style w:type="character" w:customStyle="1" w:styleId="ad">
    <w:name w:val="ヘッダー (文字)"/>
    <w:basedOn w:val="a0"/>
    <w:link w:val="ac"/>
    <w:uiPriority w:val="99"/>
    <w:rsid w:val="005376C2"/>
  </w:style>
  <w:style w:type="paragraph" w:styleId="ae">
    <w:name w:val="footer"/>
    <w:basedOn w:val="a"/>
    <w:link w:val="af"/>
    <w:uiPriority w:val="99"/>
    <w:unhideWhenUsed/>
    <w:rsid w:val="005376C2"/>
    <w:pPr>
      <w:tabs>
        <w:tab w:val="center" w:pos="4252"/>
        <w:tab w:val="right" w:pos="8504"/>
      </w:tabs>
      <w:snapToGrid w:val="0"/>
    </w:pPr>
  </w:style>
  <w:style w:type="character" w:customStyle="1" w:styleId="af">
    <w:name w:val="フッター (文字)"/>
    <w:basedOn w:val="a0"/>
    <w:link w:val="ae"/>
    <w:uiPriority w:val="99"/>
    <w:rsid w:val="005376C2"/>
  </w:style>
  <w:style w:type="character" w:customStyle="1" w:styleId="30">
    <w:name w:val="見出し 3 (文字)"/>
    <w:basedOn w:val="a0"/>
    <w:link w:val="3"/>
    <w:uiPriority w:val="9"/>
    <w:semiHidden/>
    <w:rsid w:val="005376C2"/>
    <w:rPr>
      <w:smallCaps/>
      <w:spacing w:val="5"/>
      <w:sz w:val="24"/>
      <w:szCs w:val="24"/>
    </w:rPr>
  </w:style>
  <w:style w:type="character" w:customStyle="1" w:styleId="40">
    <w:name w:val="見出し 4 (文字)"/>
    <w:basedOn w:val="a0"/>
    <w:link w:val="4"/>
    <w:uiPriority w:val="9"/>
    <w:semiHidden/>
    <w:rsid w:val="005376C2"/>
    <w:rPr>
      <w:i/>
      <w:iCs/>
      <w:smallCaps/>
      <w:spacing w:val="10"/>
      <w:sz w:val="22"/>
      <w:szCs w:val="22"/>
    </w:rPr>
  </w:style>
  <w:style w:type="character" w:customStyle="1" w:styleId="50">
    <w:name w:val="見出し 5 (文字)"/>
    <w:basedOn w:val="a0"/>
    <w:link w:val="5"/>
    <w:uiPriority w:val="9"/>
    <w:semiHidden/>
    <w:rsid w:val="005376C2"/>
    <w:rPr>
      <w:smallCaps/>
      <w:color w:val="538135" w:themeColor="accent6" w:themeShade="BF"/>
      <w:spacing w:val="10"/>
      <w:sz w:val="22"/>
      <w:szCs w:val="22"/>
    </w:rPr>
  </w:style>
  <w:style w:type="character" w:customStyle="1" w:styleId="60">
    <w:name w:val="見出し 6 (文字)"/>
    <w:basedOn w:val="a0"/>
    <w:link w:val="6"/>
    <w:uiPriority w:val="9"/>
    <w:semiHidden/>
    <w:rsid w:val="005376C2"/>
    <w:rPr>
      <w:smallCaps/>
      <w:color w:val="70AD47" w:themeColor="accent6"/>
      <w:spacing w:val="5"/>
      <w:sz w:val="22"/>
      <w:szCs w:val="22"/>
    </w:rPr>
  </w:style>
  <w:style w:type="character" w:customStyle="1" w:styleId="70">
    <w:name w:val="見出し 7 (文字)"/>
    <w:basedOn w:val="a0"/>
    <w:link w:val="7"/>
    <w:uiPriority w:val="9"/>
    <w:semiHidden/>
    <w:rsid w:val="005376C2"/>
    <w:rPr>
      <w:b/>
      <w:bCs/>
      <w:smallCaps/>
      <w:color w:val="70AD47" w:themeColor="accent6"/>
      <w:spacing w:val="10"/>
    </w:rPr>
  </w:style>
  <w:style w:type="character" w:customStyle="1" w:styleId="80">
    <w:name w:val="見出し 8 (文字)"/>
    <w:basedOn w:val="a0"/>
    <w:link w:val="8"/>
    <w:uiPriority w:val="9"/>
    <w:semiHidden/>
    <w:rsid w:val="005376C2"/>
    <w:rPr>
      <w:b/>
      <w:bCs/>
      <w:i/>
      <w:iCs/>
      <w:smallCaps/>
      <w:color w:val="538135" w:themeColor="accent6" w:themeShade="BF"/>
    </w:rPr>
  </w:style>
  <w:style w:type="character" w:customStyle="1" w:styleId="90">
    <w:name w:val="見出し 9 (文字)"/>
    <w:basedOn w:val="a0"/>
    <w:link w:val="9"/>
    <w:uiPriority w:val="9"/>
    <w:semiHidden/>
    <w:rsid w:val="005376C2"/>
    <w:rPr>
      <w:b/>
      <w:bCs/>
      <w:i/>
      <w:iCs/>
      <w:smallCaps/>
      <w:color w:val="385623" w:themeColor="accent6" w:themeShade="80"/>
    </w:rPr>
  </w:style>
  <w:style w:type="paragraph" w:styleId="af0">
    <w:name w:val="caption"/>
    <w:basedOn w:val="a"/>
    <w:next w:val="a"/>
    <w:uiPriority w:val="35"/>
    <w:semiHidden/>
    <w:unhideWhenUsed/>
    <w:qFormat/>
    <w:rsid w:val="005376C2"/>
    <w:rPr>
      <w:b/>
      <w:bCs/>
      <w:caps/>
      <w:sz w:val="16"/>
      <w:szCs w:val="16"/>
    </w:rPr>
  </w:style>
  <w:style w:type="paragraph" w:styleId="af1">
    <w:name w:val="Subtitle"/>
    <w:basedOn w:val="a"/>
    <w:next w:val="a"/>
    <w:link w:val="af2"/>
    <w:uiPriority w:val="11"/>
    <w:qFormat/>
    <w:rsid w:val="005376C2"/>
    <w:pPr>
      <w:spacing w:after="720" w:line="240" w:lineRule="auto"/>
      <w:jc w:val="right"/>
    </w:pPr>
    <w:rPr>
      <w:rFonts w:asciiTheme="majorHAnsi" w:eastAsiaTheme="majorEastAsia" w:hAnsiTheme="majorHAnsi" w:cstheme="majorBidi"/>
    </w:rPr>
  </w:style>
  <w:style w:type="character" w:customStyle="1" w:styleId="af2">
    <w:name w:val="副題 (文字)"/>
    <w:basedOn w:val="a0"/>
    <w:link w:val="af1"/>
    <w:uiPriority w:val="11"/>
    <w:rsid w:val="005376C2"/>
    <w:rPr>
      <w:rFonts w:asciiTheme="majorHAnsi" w:eastAsiaTheme="majorEastAsia" w:hAnsiTheme="majorHAnsi" w:cstheme="majorBidi"/>
    </w:rPr>
  </w:style>
  <w:style w:type="character" w:styleId="af3">
    <w:name w:val="Strong"/>
    <w:uiPriority w:val="22"/>
    <w:qFormat/>
    <w:rsid w:val="005376C2"/>
    <w:rPr>
      <w:b/>
      <w:bCs/>
      <w:color w:val="70AD47" w:themeColor="accent6"/>
    </w:rPr>
  </w:style>
  <w:style w:type="character" w:styleId="af4">
    <w:name w:val="Emphasis"/>
    <w:uiPriority w:val="20"/>
    <w:qFormat/>
    <w:rsid w:val="005376C2"/>
    <w:rPr>
      <w:b/>
      <w:bCs/>
      <w:i/>
      <w:iCs/>
      <w:spacing w:val="10"/>
    </w:rPr>
  </w:style>
  <w:style w:type="paragraph" w:styleId="af5">
    <w:name w:val="No Spacing"/>
    <w:uiPriority w:val="1"/>
    <w:qFormat/>
    <w:rsid w:val="005376C2"/>
    <w:pPr>
      <w:spacing w:after="0" w:line="240" w:lineRule="auto"/>
    </w:pPr>
  </w:style>
  <w:style w:type="paragraph" w:styleId="af6">
    <w:name w:val="Quote"/>
    <w:basedOn w:val="a"/>
    <w:next w:val="a"/>
    <w:link w:val="af7"/>
    <w:uiPriority w:val="29"/>
    <w:qFormat/>
    <w:rsid w:val="005376C2"/>
    <w:rPr>
      <w:i/>
      <w:iCs/>
    </w:rPr>
  </w:style>
  <w:style w:type="character" w:customStyle="1" w:styleId="af7">
    <w:name w:val="引用文 (文字)"/>
    <w:basedOn w:val="a0"/>
    <w:link w:val="af6"/>
    <w:uiPriority w:val="29"/>
    <w:rsid w:val="005376C2"/>
    <w:rPr>
      <w:i/>
      <w:iCs/>
    </w:rPr>
  </w:style>
  <w:style w:type="paragraph" w:styleId="21">
    <w:name w:val="Intense Quote"/>
    <w:basedOn w:val="a"/>
    <w:next w:val="a"/>
    <w:link w:val="22"/>
    <w:uiPriority w:val="30"/>
    <w:qFormat/>
    <w:rsid w:val="005376C2"/>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376C2"/>
    <w:rPr>
      <w:b/>
      <w:bCs/>
      <w:i/>
      <w:iCs/>
    </w:rPr>
  </w:style>
  <w:style w:type="character" w:styleId="af8">
    <w:name w:val="Subtle Emphasis"/>
    <w:uiPriority w:val="19"/>
    <w:qFormat/>
    <w:rsid w:val="005376C2"/>
    <w:rPr>
      <w:i/>
      <w:iCs/>
    </w:rPr>
  </w:style>
  <w:style w:type="character" w:styleId="23">
    <w:name w:val="Intense Emphasis"/>
    <w:uiPriority w:val="21"/>
    <w:qFormat/>
    <w:rsid w:val="005376C2"/>
    <w:rPr>
      <w:b/>
      <w:bCs/>
      <w:i/>
      <w:iCs/>
      <w:color w:val="70AD47" w:themeColor="accent6"/>
      <w:spacing w:val="10"/>
    </w:rPr>
  </w:style>
  <w:style w:type="character" w:styleId="af9">
    <w:name w:val="Subtle Reference"/>
    <w:uiPriority w:val="31"/>
    <w:qFormat/>
    <w:rsid w:val="005376C2"/>
    <w:rPr>
      <w:b/>
      <w:bCs/>
    </w:rPr>
  </w:style>
  <w:style w:type="character" w:styleId="24">
    <w:name w:val="Intense Reference"/>
    <w:uiPriority w:val="32"/>
    <w:qFormat/>
    <w:rsid w:val="005376C2"/>
    <w:rPr>
      <w:b/>
      <w:bCs/>
      <w:smallCaps/>
      <w:spacing w:val="5"/>
      <w:sz w:val="22"/>
      <w:szCs w:val="22"/>
      <w:u w:val="single"/>
    </w:rPr>
  </w:style>
  <w:style w:type="character" w:styleId="afa">
    <w:name w:val="Book Title"/>
    <w:uiPriority w:val="33"/>
    <w:qFormat/>
    <w:rsid w:val="005376C2"/>
    <w:rPr>
      <w:rFonts w:asciiTheme="majorHAnsi" w:eastAsiaTheme="majorEastAsia" w:hAnsiTheme="majorHAnsi" w:cstheme="majorBidi"/>
      <w:i/>
      <w:iCs/>
      <w:sz w:val="20"/>
      <w:szCs w:val="20"/>
    </w:rPr>
  </w:style>
  <w:style w:type="paragraph" w:styleId="afb">
    <w:name w:val="TOC Heading"/>
    <w:basedOn w:val="1"/>
    <w:next w:val="a"/>
    <w:uiPriority w:val="39"/>
    <w:semiHidden/>
    <w:unhideWhenUsed/>
    <w:qFormat/>
    <w:rsid w:val="00537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218</Words>
  <Characters>1244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2020-05-25T03:11:00Z</dcterms:created>
  <dcterms:modified xsi:type="dcterms:W3CDTF">2020-05-29T08:21:00Z</dcterms:modified>
  <cp:category/>
</cp:coreProperties>
</file>