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F6C" w:rsidRDefault="00640F6C" w:rsidP="00640F6C">
      <w:pPr>
        <w:jc w:val="right"/>
      </w:pPr>
      <w:r>
        <w:rPr>
          <w:rFonts w:hint="eastAsia"/>
        </w:rPr>
        <w:t>2020年10月</w:t>
      </w:r>
      <w:r w:rsidR="00C53CAD">
        <w:rPr>
          <w:rFonts w:hint="eastAsia"/>
        </w:rPr>
        <w:t>16</w:t>
      </w:r>
      <w:r>
        <w:rPr>
          <w:rFonts w:hint="eastAsia"/>
        </w:rPr>
        <w:t>日</w:t>
      </w:r>
    </w:p>
    <w:p w:rsidR="00640F6C" w:rsidRDefault="00640F6C" w:rsidP="00640F6C">
      <w:r>
        <w:rPr>
          <w:rFonts w:hint="eastAsia"/>
        </w:rPr>
        <w:t>PTA会員各位</w:t>
      </w:r>
    </w:p>
    <w:p w:rsidR="00640F6C" w:rsidRDefault="00640F6C" w:rsidP="00640F6C">
      <w:pPr>
        <w:wordWrap w:val="0"/>
        <w:jc w:val="right"/>
      </w:pPr>
      <w:r>
        <w:rPr>
          <w:rFonts w:hint="eastAsia"/>
        </w:rPr>
        <w:t>かえで市立かえで小学校　PTA会長　須田洋一</w:t>
      </w:r>
    </w:p>
    <w:p w:rsidR="00640F6C" w:rsidRPr="005E239B" w:rsidRDefault="00640F6C" w:rsidP="00640F6C"/>
    <w:p w:rsidR="00640F6C" w:rsidRPr="00D54482" w:rsidRDefault="00640F6C" w:rsidP="00640F6C">
      <w:pPr>
        <w:pStyle w:val="a8"/>
      </w:pPr>
      <w:r w:rsidRPr="00D54482">
        <w:rPr>
          <w:rFonts w:hint="eastAsia"/>
        </w:rPr>
        <w:t>給食試食会のご報告</w:t>
      </w:r>
    </w:p>
    <w:p w:rsidR="00640F6C" w:rsidRPr="00466BF5" w:rsidRDefault="00640F6C" w:rsidP="00466BF5">
      <w:r w:rsidRPr="00466BF5">
        <w:rPr>
          <w:rFonts w:hint="eastAsia"/>
        </w:rPr>
        <w:t>初秋の候、皆様におかれましては</w:t>
      </w:r>
      <w:r w:rsidRPr="00466BF5">
        <w:t>ますます御健勝のこととお慶び申し上げます。</w:t>
      </w:r>
      <w:del w:id="0" w:author="福田真司" w:date="2020-05-25T12:13:00Z">
        <w:r w:rsidRPr="00466BF5" w:rsidDel="00640F6C">
          <w:rPr>
            <w:rFonts w:hint="eastAsia"/>
          </w:rPr>
          <w:delText>また、平素はPTA活動に対してご理解、ご協力を賜り厚く御礼申し上げます。</w:delText>
        </w:r>
      </w:del>
    </w:p>
    <w:p w:rsidR="00640F6C" w:rsidRPr="00466BF5" w:rsidRDefault="00640F6C" w:rsidP="00466BF5">
      <w:r w:rsidRPr="00466BF5">
        <w:rPr>
          <w:rFonts w:hint="eastAsia"/>
        </w:rPr>
        <w:t>さて、去る9月30日（水）</w:t>
      </w:r>
      <w:r w:rsidR="00C53CAD" w:rsidRPr="00466BF5">
        <w:rPr>
          <w:rFonts w:hint="eastAsia"/>
        </w:rPr>
        <w:t>に</w:t>
      </w:r>
      <w:r w:rsidRPr="00466BF5">
        <w:rPr>
          <w:rFonts w:hint="eastAsia"/>
        </w:rPr>
        <w:t>多目的室にて、2020年度給食試食会を開催</w:t>
      </w:r>
      <w:del w:id="1" w:author="福田真司" w:date="2020-05-25T12:13:00Z">
        <w:r w:rsidRPr="00466BF5" w:rsidDel="00640F6C">
          <w:rPr>
            <w:rFonts w:hint="eastAsia"/>
          </w:rPr>
          <w:delText>いた</w:delText>
        </w:r>
      </w:del>
      <w:r w:rsidRPr="00466BF5">
        <w:rPr>
          <w:rFonts w:hint="eastAsia"/>
        </w:rPr>
        <w:t>しました。50名を超える保護者の方にご参加いただき、とても楽しい時間を持つことができました。まず、浅田校長先生より給食で提供される食材の安全性、材料費の高騰に伴う給食の提供回数についてのご説明をいただきました。次に、栄養教諭の佐々木先生より学校給食の概要や栄養素の基準、献立の工夫などをご説明いただきました。また、普段は見ることができない調理中の様子や子どもたちの食事風景などの動画を見せてくださり、参加者の皆様にも大変好評でした。</w:t>
      </w:r>
      <w:bookmarkStart w:id="2" w:name="_GoBack"/>
      <w:bookmarkEnd w:id="2"/>
    </w:p>
    <w:p w:rsidR="00640F6C" w:rsidRPr="00BE70F4" w:rsidRDefault="00640F6C" w:rsidP="00466BF5">
      <w:r w:rsidRPr="00466BF5">
        <w:rPr>
          <w:rFonts w:hint="eastAsia"/>
        </w:rPr>
        <w:t>当日の献立「野菜ビビンパ」「鶏肉団子スープ」「牛乳」</w:t>
      </w:r>
      <w:ins w:id="3" w:author="福田真司" w:date="2020-05-25T12:14:00Z">
        <w:r w:rsidRPr="00466BF5">
          <w:rPr>
            <w:rFonts w:hint="eastAsia"/>
          </w:rPr>
          <w:t>「甘夏ゼリー」</w:t>
        </w:r>
      </w:ins>
      <w:r w:rsidRPr="00466BF5">
        <w:rPr>
          <w:rFonts w:hint="eastAsia"/>
        </w:rPr>
        <w:t>をいただきながら、普段はあまり交流のない他学年の保護者の方々とも会話が弾み、和気あいあいとした有意義な会となりました。以下に、参加者の皆様からいただいたご意見やご質問などをまとめましたので、ご覧ください。</w:t>
      </w:r>
    </w:p>
    <w:p w:rsidR="00640F6C" w:rsidRDefault="00640F6C" w:rsidP="00640F6C"/>
    <w:p w:rsidR="00640F6C" w:rsidRPr="00D54482" w:rsidRDefault="00640F6C" w:rsidP="00640F6C">
      <w:pPr>
        <w:pStyle w:val="1"/>
      </w:pPr>
      <w:r>
        <w:rPr>
          <w:rFonts w:hint="eastAsia"/>
        </w:rPr>
        <w:t>■</w:t>
      </w:r>
      <w:r w:rsidRPr="00D54482">
        <w:rPr>
          <w:rFonts w:hint="eastAsia"/>
        </w:rPr>
        <w:t>献</w:t>
      </w:r>
      <w:r>
        <w:rPr>
          <w:rFonts w:hint="eastAsia"/>
        </w:rPr>
        <w:t>立・給食について</w:t>
      </w:r>
      <w:r>
        <w:t>■</w:t>
      </w:r>
    </w:p>
    <w:p w:rsidR="00640F6C" w:rsidRDefault="00640F6C" w:rsidP="00640F6C">
      <w:pPr>
        <w:pStyle w:val="a7"/>
        <w:numPr>
          <w:ilvl w:val="0"/>
          <w:numId w:val="1"/>
        </w:numPr>
        <w:ind w:leftChars="0"/>
      </w:pPr>
      <w:r>
        <w:rPr>
          <w:rFonts w:hint="eastAsia"/>
        </w:rPr>
        <w:t>素材の味が生かされておりおいしかった。</w:t>
      </w:r>
    </w:p>
    <w:p w:rsidR="00640F6C" w:rsidRDefault="00640F6C" w:rsidP="00640F6C">
      <w:pPr>
        <w:pStyle w:val="a7"/>
        <w:numPr>
          <w:ilvl w:val="0"/>
          <w:numId w:val="1"/>
        </w:numPr>
        <w:ind w:leftChars="0"/>
      </w:pPr>
      <w:r>
        <w:rPr>
          <w:rFonts w:hint="eastAsia"/>
        </w:rPr>
        <w:t>薄味でよかった。</w:t>
      </w:r>
    </w:p>
    <w:p w:rsidR="00640F6C" w:rsidRDefault="00640F6C" w:rsidP="00640F6C">
      <w:pPr>
        <w:pStyle w:val="a7"/>
        <w:numPr>
          <w:ilvl w:val="0"/>
          <w:numId w:val="1"/>
        </w:numPr>
        <w:ind w:leftChars="0"/>
      </w:pPr>
      <w:r>
        <w:rPr>
          <w:rFonts w:hint="eastAsia"/>
        </w:rPr>
        <w:t>丁寧に作られていることがわかり、安心した。</w:t>
      </w:r>
    </w:p>
    <w:p w:rsidR="00640F6C" w:rsidRDefault="00640F6C" w:rsidP="00640F6C">
      <w:pPr>
        <w:pStyle w:val="a7"/>
        <w:numPr>
          <w:ilvl w:val="0"/>
          <w:numId w:val="1"/>
        </w:numPr>
        <w:ind w:leftChars="0"/>
      </w:pPr>
      <w:r>
        <w:rPr>
          <w:rFonts w:hint="eastAsia"/>
        </w:rPr>
        <w:t>家での食事よりも薄味で、家の味付けが濃いことがわかった。</w:t>
      </w:r>
    </w:p>
    <w:p w:rsidR="00640F6C" w:rsidRDefault="00640F6C" w:rsidP="00640F6C">
      <w:pPr>
        <w:pStyle w:val="a7"/>
        <w:numPr>
          <w:ilvl w:val="0"/>
          <w:numId w:val="1"/>
        </w:numPr>
        <w:ind w:leftChars="0"/>
      </w:pPr>
      <w:r>
        <w:rPr>
          <w:rFonts w:hint="eastAsia"/>
        </w:rPr>
        <w:t>栄養バランスが考えられており、ありがたいと思った。</w:t>
      </w:r>
    </w:p>
    <w:p w:rsidR="00640F6C" w:rsidRDefault="00640F6C" w:rsidP="00640F6C">
      <w:pPr>
        <w:pStyle w:val="a7"/>
        <w:numPr>
          <w:ilvl w:val="0"/>
          <w:numId w:val="1"/>
        </w:numPr>
        <w:ind w:leftChars="0"/>
      </w:pPr>
      <w:r>
        <w:rPr>
          <w:rFonts w:hint="eastAsia"/>
        </w:rPr>
        <w:t>メニューもバラエティ豊かで子どもたちが飽きないように工夫されていた。</w:t>
      </w:r>
    </w:p>
    <w:p w:rsidR="00640F6C" w:rsidRDefault="00640F6C" w:rsidP="00640F6C">
      <w:pPr>
        <w:pStyle w:val="a7"/>
        <w:numPr>
          <w:ilvl w:val="0"/>
          <w:numId w:val="1"/>
        </w:numPr>
        <w:ind w:leftChars="0"/>
      </w:pPr>
      <w:r>
        <w:rPr>
          <w:rFonts w:hint="eastAsia"/>
        </w:rPr>
        <w:lastRenderedPageBreak/>
        <w:t>衛生管理も徹底されており、安心した。</w:t>
      </w:r>
    </w:p>
    <w:p w:rsidR="00640F6C" w:rsidRPr="00D54482" w:rsidRDefault="00640F6C" w:rsidP="00640F6C">
      <w:pPr>
        <w:pStyle w:val="1"/>
      </w:pPr>
      <w:r>
        <w:rPr>
          <w:rFonts w:hint="eastAsia"/>
        </w:rPr>
        <w:t>■試食会について■</w:t>
      </w:r>
    </w:p>
    <w:p w:rsidR="00640F6C" w:rsidRDefault="00640F6C" w:rsidP="00640F6C">
      <w:pPr>
        <w:pStyle w:val="a7"/>
        <w:numPr>
          <w:ilvl w:val="0"/>
          <w:numId w:val="2"/>
        </w:numPr>
        <w:ind w:leftChars="0"/>
      </w:pPr>
      <w:r>
        <w:rPr>
          <w:rFonts w:hint="eastAsia"/>
        </w:rPr>
        <w:t>給食の安全性を知ることができた。</w:t>
      </w:r>
    </w:p>
    <w:p w:rsidR="00640F6C" w:rsidRDefault="00640F6C" w:rsidP="00640F6C">
      <w:pPr>
        <w:pStyle w:val="a7"/>
        <w:numPr>
          <w:ilvl w:val="0"/>
          <w:numId w:val="2"/>
        </w:numPr>
        <w:ind w:leftChars="0"/>
      </w:pPr>
      <w:r>
        <w:rPr>
          <w:rFonts w:hint="eastAsia"/>
        </w:rPr>
        <w:t>他学年の保護者の方と交流できてよかった。</w:t>
      </w:r>
    </w:p>
    <w:p w:rsidR="00640F6C" w:rsidRDefault="00640F6C" w:rsidP="00640F6C">
      <w:pPr>
        <w:pStyle w:val="a7"/>
        <w:numPr>
          <w:ilvl w:val="0"/>
          <w:numId w:val="2"/>
        </w:numPr>
        <w:ind w:leftChars="0"/>
      </w:pPr>
      <w:r>
        <w:rPr>
          <w:rFonts w:hint="eastAsia"/>
        </w:rPr>
        <w:t>家庭での献立の参考になった。</w:t>
      </w:r>
    </w:p>
    <w:p w:rsidR="00640F6C" w:rsidRDefault="00640F6C" w:rsidP="00640F6C">
      <w:pPr>
        <w:pStyle w:val="a7"/>
        <w:numPr>
          <w:ilvl w:val="0"/>
          <w:numId w:val="2"/>
        </w:numPr>
        <w:ind w:leftChars="0"/>
      </w:pPr>
      <w:r>
        <w:rPr>
          <w:rFonts w:hint="eastAsia"/>
        </w:rPr>
        <w:t>子どもたちが学校でどんなものを食べているのか</w:t>
      </w:r>
      <w:r w:rsidR="00C53CAD">
        <w:rPr>
          <w:rFonts w:hint="eastAsia"/>
        </w:rPr>
        <w:t>わ</w:t>
      </w:r>
      <w:r>
        <w:rPr>
          <w:rFonts w:hint="eastAsia"/>
        </w:rPr>
        <w:t>かってよかった。</w:t>
      </w:r>
    </w:p>
    <w:p w:rsidR="00640F6C" w:rsidRDefault="00640F6C" w:rsidP="00640F6C">
      <w:pPr>
        <w:pStyle w:val="a7"/>
        <w:numPr>
          <w:ilvl w:val="0"/>
          <w:numId w:val="2"/>
        </w:numPr>
        <w:ind w:leftChars="0"/>
      </w:pPr>
      <w:r>
        <w:rPr>
          <w:rFonts w:hint="eastAsia"/>
        </w:rPr>
        <w:t>子どもと同じ味を共有できて楽しかった。来年もまた参加したい。</w:t>
      </w:r>
    </w:p>
    <w:p w:rsidR="00640F6C" w:rsidRPr="00D54482" w:rsidRDefault="00640F6C" w:rsidP="00640F6C">
      <w:pPr>
        <w:pStyle w:val="1"/>
      </w:pPr>
      <w:r>
        <w:rPr>
          <w:rFonts w:hint="eastAsia"/>
        </w:rPr>
        <w:t>■</w:t>
      </w:r>
      <w:r w:rsidRPr="00D54482">
        <w:rPr>
          <w:rFonts w:hint="eastAsia"/>
        </w:rPr>
        <w:t>栄養教諭　佐々木先生とのQ&amp;A</w:t>
      </w:r>
      <w:r>
        <w:rPr>
          <w:rFonts w:hint="eastAsia"/>
        </w:rPr>
        <w:t>■</w:t>
      </w:r>
    </w:p>
    <w:p w:rsidR="00640F6C" w:rsidRPr="00817217" w:rsidRDefault="00640F6C" w:rsidP="00640F6C">
      <w:pPr>
        <w:pStyle w:val="2"/>
      </w:pPr>
      <w:r w:rsidRPr="00817217">
        <w:rPr>
          <w:rFonts w:hint="eastAsia"/>
        </w:rPr>
        <w:t>Q1食材の調達で注意していることを教えてください。</w:t>
      </w:r>
    </w:p>
    <w:p w:rsidR="00640F6C" w:rsidRPr="00640F6C" w:rsidRDefault="00640F6C" w:rsidP="00640F6C">
      <w:pPr>
        <w:ind w:left="200" w:hangingChars="100" w:hanging="200"/>
        <w:rPr>
          <w:color w:val="4472C4" w:themeColor="accent1"/>
          <w:rPrChange w:id="4" w:author="福田真司" w:date="2020-05-25T12:15:00Z">
            <w:rPr/>
          </w:rPrChange>
        </w:rPr>
      </w:pPr>
      <w:r w:rsidRPr="00640F6C">
        <w:rPr>
          <w:rFonts w:hint="eastAsia"/>
          <w:color w:val="4472C4" w:themeColor="accent1"/>
          <w:rPrChange w:id="5" w:author="福田真司" w:date="2020-05-25T12:15:00Z">
            <w:rPr>
              <w:rFonts w:hint="eastAsia"/>
            </w:rPr>
          </w:rPrChange>
        </w:rPr>
        <w:t>→野菜、果物、肉類は国産で新鮮なものを購入しています。魚介類についてはすべて国産というわけにはいきませんが、鮮度のよいものを取り寄せています。加工品については国内工場で加工されているものを選んでいます。また、すべての食材に</w:t>
      </w:r>
      <w:r w:rsidRPr="00640F6C">
        <w:rPr>
          <w:color w:val="4472C4" w:themeColor="accent1"/>
          <w:rPrChange w:id="6" w:author="福田真司" w:date="2020-05-25T12:15:00Z">
            <w:rPr/>
          </w:rPrChange>
        </w:rPr>
        <w:t>お</w:t>
      </w:r>
      <w:r w:rsidRPr="00640F6C">
        <w:rPr>
          <w:rFonts w:hint="eastAsia"/>
          <w:color w:val="4472C4" w:themeColor="accent1"/>
          <w:rPrChange w:id="7" w:author="福田真司" w:date="2020-05-25T12:15:00Z">
            <w:rPr>
              <w:rFonts w:hint="eastAsia"/>
            </w:rPr>
          </w:rPrChange>
        </w:rPr>
        <w:t>いて地産地消を心がけています。</w:t>
      </w:r>
    </w:p>
    <w:p w:rsidR="00640F6C" w:rsidRDefault="00640F6C" w:rsidP="00640F6C"/>
    <w:p w:rsidR="00640F6C" w:rsidRPr="00817217" w:rsidRDefault="00640F6C" w:rsidP="00640F6C">
      <w:pPr>
        <w:pStyle w:val="2"/>
      </w:pPr>
      <w:r w:rsidRPr="00817217">
        <w:rPr>
          <w:rFonts w:hint="eastAsia"/>
        </w:rPr>
        <w:t>Q</w:t>
      </w:r>
      <w:r>
        <w:rPr>
          <w:rFonts w:hint="eastAsia"/>
        </w:rPr>
        <w:t>2</w:t>
      </w:r>
      <w:r w:rsidRPr="00817217">
        <w:rPr>
          <w:rFonts w:hint="eastAsia"/>
        </w:rPr>
        <w:t>子どもたちが完食できるように気を付けていることがあれば教えてください。</w:t>
      </w:r>
    </w:p>
    <w:p w:rsidR="00640F6C" w:rsidRPr="00640F6C" w:rsidRDefault="00640F6C" w:rsidP="00640F6C">
      <w:pPr>
        <w:ind w:left="200" w:hangingChars="100" w:hanging="200"/>
        <w:rPr>
          <w:color w:val="4472C4" w:themeColor="accent1"/>
          <w:rPrChange w:id="8" w:author="福田真司" w:date="2020-05-25T12:15:00Z">
            <w:rPr/>
          </w:rPrChange>
        </w:rPr>
      </w:pPr>
      <w:r w:rsidRPr="00640F6C">
        <w:rPr>
          <w:rFonts w:hint="eastAsia"/>
          <w:color w:val="4472C4" w:themeColor="accent1"/>
          <w:rPrChange w:id="9" w:author="福田真司" w:date="2020-05-25T12:15:00Z">
            <w:rPr>
              <w:rFonts w:hint="eastAsia"/>
            </w:rPr>
          </w:rPrChange>
        </w:rPr>
        <w:t>→食材の組み合わせや調理時間など工夫して色味がよい状態で出せるようにしたり、いろいろな味を楽しめるような工夫をしたりしています。子どもたちには甘辛味が人気ですが、そればかりにならないよう、酸味や辛味なども程よく取り入れています。</w:t>
      </w:r>
    </w:p>
    <w:p w:rsidR="00640F6C" w:rsidRDefault="00640F6C" w:rsidP="00640F6C"/>
    <w:p w:rsidR="00640F6C" w:rsidRPr="00817217" w:rsidRDefault="00640F6C" w:rsidP="00640F6C">
      <w:pPr>
        <w:pStyle w:val="2"/>
      </w:pPr>
      <w:r w:rsidRPr="00817217">
        <w:rPr>
          <w:rFonts w:hint="eastAsia"/>
        </w:rPr>
        <w:t>Q3子どもたちに人気のメニューを教えてください。</w:t>
      </w:r>
    </w:p>
    <w:p w:rsidR="00640F6C" w:rsidRPr="00640F6C" w:rsidRDefault="00640F6C" w:rsidP="00640F6C">
      <w:pPr>
        <w:ind w:left="200" w:hangingChars="100" w:hanging="200"/>
        <w:rPr>
          <w:color w:val="4472C4" w:themeColor="accent1"/>
          <w:rPrChange w:id="10" w:author="福田真司" w:date="2020-05-25T12:15:00Z">
            <w:rPr/>
          </w:rPrChange>
        </w:rPr>
      </w:pPr>
      <w:r w:rsidRPr="00640F6C">
        <w:rPr>
          <w:rFonts w:hint="eastAsia"/>
          <w:color w:val="4472C4" w:themeColor="accent1"/>
          <w:rPrChange w:id="11" w:author="福田真司" w:date="2020-05-25T12:15:00Z">
            <w:rPr>
              <w:rFonts w:hint="eastAsia"/>
            </w:rPr>
          </w:rPrChange>
        </w:rPr>
        <w:t>→野菜ビビンパ、きつねっこごはん、たけのこごはんなどの混ぜご飯が人気です。</w:t>
      </w:r>
    </w:p>
    <w:p w:rsidR="00640F6C" w:rsidRDefault="00640F6C" w:rsidP="00640F6C"/>
    <w:p w:rsidR="00640F6C" w:rsidRPr="00817217" w:rsidRDefault="00640F6C" w:rsidP="00640F6C">
      <w:pPr>
        <w:pStyle w:val="2"/>
      </w:pPr>
      <w:r>
        <w:rPr>
          <w:rFonts w:hint="eastAsia"/>
        </w:rPr>
        <w:t>Q4</w:t>
      </w:r>
      <w:r w:rsidRPr="00817217">
        <w:rPr>
          <w:rFonts w:hint="eastAsia"/>
        </w:rPr>
        <w:t>調味料はどのようにしているのでしょうか。</w:t>
      </w:r>
    </w:p>
    <w:p w:rsidR="00640F6C" w:rsidRPr="00E82C72" w:rsidRDefault="00640F6C" w:rsidP="00640F6C">
      <w:pPr>
        <w:ind w:left="200" w:hangingChars="100" w:hanging="200"/>
        <w:rPr>
          <w:color w:val="4472C4" w:themeColor="accent1"/>
        </w:rPr>
      </w:pPr>
      <w:r w:rsidRPr="00E82C72">
        <w:rPr>
          <w:rFonts w:hint="eastAsia"/>
          <w:color w:val="4472C4" w:themeColor="accent1"/>
        </w:rPr>
        <w:t>→スープや出汁などは、鶏ガラ、かつお、昆布など</w:t>
      </w:r>
      <w:r>
        <w:rPr>
          <w:rFonts w:hint="eastAsia"/>
          <w:color w:val="4472C4" w:themeColor="accent1"/>
        </w:rPr>
        <w:t>の</w:t>
      </w:r>
      <w:r w:rsidRPr="00E82C72">
        <w:rPr>
          <w:rFonts w:hint="eastAsia"/>
          <w:color w:val="4472C4" w:themeColor="accent1"/>
        </w:rPr>
        <w:t>自然の</w:t>
      </w:r>
      <w:r>
        <w:rPr>
          <w:rFonts w:hint="eastAsia"/>
          <w:color w:val="4472C4" w:themeColor="accent1"/>
        </w:rPr>
        <w:t>材料</w:t>
      </w:r>
      <w:r w:rsidRPr="00E82C72">
        <w:rPr>
          <w:rFonts w:hint="eastAsia"/>
          <w:color w:val="4472C4" w:themeColor="accent1"/>
        </w:rPr>
        <w:t>でとるようにしています。</w:t>
      </w:r>
      <w:r>
        <w:rPr>
          <w:rFonts w:hint="eastAsia"/>
          <w:color w:val="4472C4" w:themeColor="accent1"/>
        </w:rPr>
        <w:t>また、</w:t>
      </w:r>
      <w:r w:rsidRPr="00E82C72">
        <w:rPr>
          <w:rFonts w:hint="eastAsia"/>
          <w:color w:val="4472C4" w:themeColor="accent1"/>
        </w:rPr>
        <w:t>カレーやシチューなどのルーも市販のものは使用しておりません。</w:t>
      </w:r>
    </w:p>
    <w:p w:rsidR="00640F6C" w:rsidRPr="00D54482" w:rsidRDefault="00640F6C" w:rsidP="00640F6C"/>
    <w:p w:rsidR="00640F6C" w:rsidRPr="00817217" w:rsidRDefault="00640F6C" w:rsidP="00640F6C">
      <w:pPr>
        <w:pStyle w:val="2"/>
      </w:pPr>
      <w:r w:rsidRPr="00817217">
        <w:rPr>
          <w:rFonts w:hint="eastAsia"/>
        </w:rPr>
        <w:t>Q5給食で使っている食器について教えてください。</w:t>
      </w:r>
    </w:p>
    <w:p w:rsidR="00640F6C" w:rsidRPr="00640F6C" w:rsidRDefault="00640F6C" w:rsidP="00640F6C">
      <w:pPr>
        <w:ind w:left="200" w:hangingChars="100" w:hanging="200"/>
      </w:pPr>
      <w:r w:rsidRPr="00640F6C">
        <w:rPr>
          <w:rFonts w:hint="eastAsia"/>
          <w:color w:val="4472C4" w:themeColor="accent1"/>
          <w:rPrChange w:id="12" w:author="福田真司" w:date="2020-05-25T12:15:00Z">
            <w:rPr>
              <w:rFonts w:hint="eastAsia"/>
            </w:rPr>
          </w:rPrChange>
        </w:rPr>
        <w:t>→食器はすべて強化磁器となっており、落とすと割れることがあります。以前は割れない食器を利用していましたが、ご家庭と同じような食器で提供したいという考えと、食器を丁寧に扱うことを学んでほしいという願いを込めて昨年度から強化磁器の食器を採用しています。</w:t>
      </w:r>
    </w:p>
    <w:p w:rsidR="00640F6C" w:rsidRDefault="00640F6C" w:rsidP="00640F6C"/>
    <w:p w:rsidR="00640F6C" w:rsidRDefault="00640F6C" w:rsidP="00640F6C">
      <w:pPr>
        <w:pStyle w:val="a5"/>
      </w:pPr>
      <w:r>
        <w:rPr>
          <w:rFonts w:hint="eastAsia"/>
          <w:noProof/>
        </w:rPr>
        <mc:AlternateContent>
          <mc:Choice Requires="wps">
            <w:drawing>
              <wp:anchor distT="0" distB="0" distL="114300" distR="114300" simplePos="0" relativeHeight="251659264" behindDoc="0" locked="0" layoutInCell="1" allowOverlap="1" wp14:anchorId="3FA3D085" wp14:editId="0A835251">
                <wp:simplePos x="0" y="0"/>
                <wp:positionH relativeFrom="margin">
                  <wp:align>center</wp:align>
                </wp:positionH>
                <wp:positionV relativeFrom="margin">
                  <wp:align>bottom</wp:align>
                </wp:positionV>
                <wp:extent cx="4297680" cy="563880"/>
                <wp:effectExtent l="0" t="0" r="26670" b="26670"/>
                <wp:wrapSquare wrapText="bothSides"/>
                <wp:docPr id="2" name="テキスト ボックス 2"/>
                <wp:cNvGraphicFramePr/>
                <a:graphic xmlns:a="http://schemas.openxmlformats.org/drawingml/2006/main">
                  <a:graphicData uri="http://schemas.microsoft.com/office/word/2010/wordprocessingShape">
                    <wps:wsp>
                      <wps:cNvSpPr txBox="1"/>
                      <wps:spPr>
                        <a:xfrm>
                          <a:off x="0" y="0"/>
                          <a:ext cx="4297680" cy="563880"/>
                        </a:xfrm>
                        <a:prstGeom prst="rect">
                          <a:avLst/>
                        </a:prstGeom>
                        <a:solidFill>
                          <a:schemeClr val="accent2">
                            <a:lumMod val="60000"/>
                            <a:lumOff val="40000"/>
                          </a:schemeClr>
                        </a:solidFill>
                        <a:ln w="6350">
                          <a:solidFill>
                            <a:schemeClr val="accent2"/>
                          </a:solidFill>
                        </a:ln>
                      </wps:spPr>
                      <wps:txbx>
                        <w:txbxContent>
                          <w:p w:rsidR="00640F6C" w:rsidRPr="00E82C72" w:rsidRDefault="00640F6C" w:rsidP="00640F6C">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FA3D085" id="_x0000_t202" coordsize="21600,21600" o:spt="202" path="m,l,21600r21600,l21600,xe">
                <v:stroke joinstyle="miter"/>
                <v:path gradientshapeok="t" o:connecttype="rect"/>
              </v:shapetype>
              <v:shape id="テキスト ボックス 2" o:spid="_x0000_s1026" type="#_x0000_t202" style="position:absolute;left:0;text-align:left;margin-left:0;margin-top:0;width:338.4pt;height:44.4pt;z-index:251659264;visibility:visible;mso-wrap-style:square;mso-width-percent:0;mso-wrap-distance-left:9pt;mso-wrap-distance-top:0;mso-wrap-distance-right:9pt;mso-wrap-distance-bottom:0;mso-position-horizontal:center;mso-position-horizontal-relative:margin;mso-position-vertical:bottom;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" fillcolor="#f4b083 [1941]" strokecolor="#ed7d31 [3205]" strokeweight=".5pt">
                <v:textbox>
                  <w:txbxContent>
                    <w:p w:rsidR="00640F6C" w:rsidRPr="00E82C72" w:rsidRDefault="00640F6C" w:rsidP="00640F6C">
                      <w:pPr>
                        <w:jc w:val="center"/>
                        <w:rPr>
                          <w:b/>
                          <w:bCs/>
                          <w:sz w:val="28"/>
                          <w:szCs w:val="28"/>
                        </w:rPr>
                      </w:pPr>
                    </w:p>
                  </w:txbxContent>
                </v:textbox>
                <w10:wrap type="square" anchorx="margin" anchory="margin"/>
              </v:shape>
            </w:pict>
          </mc:Fallback>
        </mc:AlternateContent>
      </w:r>
      <w:r>
        <w:rPr>
          <w:rFonts w:hint="eastAsia"/>
        </w:rPr>
        <w:t>以上</w:t>
      </w:r>
    </w:p>
    <w:p w:rsidR="005B223A" w:rsidRDefault="005B223A"/>
    <w:sectPr w:rsidR="005B223A" w:rsidSect="0099249C">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7B97" w:rsidRDefault="00027B97" w:rsidP="005376C2">
      <w:pPr>
        <w:spacing w:after="0" w:line="240" w:lineRule="auto"/>
      </w:pPr>
      <w:r>
        <w:separator/>
      </w:r>
    </w:p>
  </w:endnote>
  <w:endnote w:type="continuationSeparator" w:id="0">
    <w:p w:rsidR="00027B97" w:rsidRDefault="00027B97" w:rsidP="00537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7B97" w:rsidRDefault="00027B97" w:rsidP="005376C2">
      <w:pPr>
        <w:spacing w:after="0" w:line="240" w:lineRule="auto"/>
      </w:pPr>
      <w:r>
        <w:separator/>
      </w:r>
    </w:p>
  </w:footnote>
  <w:footnote w:type="continuationSeparator" w:id="0">
    <w:p w:rsidR="00027B97" w:rsidRDefault="00027B97" w:rsidP="00537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52581"/>
    <w:multiLevelType w:val="hybridMultilevel"/>
    <w:tmpl w:val="01F218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92A1573"/>
    <w:multiLevelType w:val="hybridMultilevel"/>
    <w:tmpl w:val="01F218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福田真司">
    <w15:presenceInfo w15:providerId="None" w15:userId="福田真司"/>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F6C"/>
    <w:rsid w:val="00027B97"/>
    <w:rsid w:val="001256C6"/>
    <w:rsid w:val="0018437B"/>
    <w:rsid w:val="00466BF5"/>
    <w:rsid w:val="005376C2"/>
    <w:rsid w:val="005B223A"/>
    <w:rsid w:val="00640F6C"/>
    <w:rsid w:val="008C77E1"/>
    <w:rsid w:val="00C53CAD"/>
    <w:rsid w:val="00EF32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C2F4DFE-DE33-4A9C-8F50-FF42B12E4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76C2"/>
  </w:style>
  <w:style w:type="paragraph" w:styleId="1">
    <w:name w:val="heading 1"/>
    <w:basedOn w:val="a"/>
    <w:next w:val="a"/>
    <w:link w:val="10"/>
    <w:uiPriority w:val="9"/>
    <w:qFormat/>
    <w:rsid w:val="005376C2"/>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5376C2"/>
    <w:pPr>
      <w:spacing w:after="0"/>
      <w:jc w:val="left"/>
      <w:outlineLvl w:val="1"/>
    </w:pPr>
    <w:rPr>
      <w:smallCaps/>
      <w:spacing w:val="5"/>
      <w:sz w:val="28"/>
      <w:szCs w:val="28"/>
    </w:rPr>
  </w:style>
  <w:style w:type="paragraph" w:styleId="3">
    <w:name w:val="heading 3"/>
    <w:basedOn w:val="a"/>
    <w:next w:val="a"/>
    <w:link w:val="30"/>
    <w:uiPriority w:val="9"/>
    <w:semiHidden/>
    <w:unhideWhenUsed/>
    <w:qFormat/>
    <w:rsid w:val="005376C2"/>
    <w:pPr>
      <w:spacing w:after="0"/>
      <w:jc w:val="left"/>
      <w:outlineLvl w:val="2"/>
    </w:pPr>
    <w:rPr>
      <w:smallCaps/>
      <w:spacing w:val="5"/>
      <w:sz w:val="24"/>
      <w:szCs w:val="24"/>
    </w:rPr>
  </w:style>
  <w:style w:type="paragraph" w:styleId="4">
    <w:name w:val="heading 4"/>
    <w:basedOn w:val="a"/>
    <w:next w:val="a"/>
    <w:link w:val="40"/>
    <w:uiPriority w:val="9"/>
    <w:semiHidden/>
    <w:unhideWhenUsed/>
    <w:qFormat/>
    <w:rsid w:val="005376C2"/>
    <w:pPr>
      <w:spacing w:after="0"/>
      <w:jc w:val="left"/>
      <w:outlineLvl w:val="3"/>
    </w:pPr>
    <w:rPr>
      <w:i/>
      <w:iCs/>
      <w:smallCaps/>
      <w:spacing w:val="10"/>
      <w:sz w:val="22"/>
      <w:szCs w:val="22"/>
    </w:rPr>
  </w:style>
  <w:style w:type="paragraph" w:styleId="5">
    <w:name w:val="heading 5"/>
    <w:basedOn w:val="a"/>
    <w:next w:val="a"/>
    <w:link w:val="50"/>
    <w:uiPriority w:val="9"/>
    <w:semiHidden/>
    <w:unhideWhenUsed/>
    <w:qFormat/>
    <w:rsid w:val="005376C2"/>
    <w:pPr>
      <w:spacing w:after="0"/>
      <w:jc w:val="left"/>
      <w:outlineLvl w:val="4"/>
    </w:pPr>
    <w:rPr>
      <w:smallCaps/>
      <w:color w:val="538135" w:themeColor="accent6" w:themeShade="BF"/>
      <w:spacing w:val="10"/>
      <w:sz w:val="22"/>
      <w:szCs w:val="22"/>
    </w:rPr>
  </w:style>
  <w:style w:type="paragraph" w:styleId="6">
    <w:name w:val="heading 6"/>
    <w:basedOn w:val="a"/>
    <w:next w:val="a"/>
    <w:link w:val="60"/>
    <w:uiPriority w:val="9"/>
    <w:semiHidden/>
    <w:unhideWhenUsed/>
    <w:qFormat/>
    <w:rsid w:val="005376C2"/>
    <w:pPr>
      <w:spacing w:after="0"/>
      <w:jc w:val="left"/>
      <w:outlineLvl w:val="5"/>
    </w:pPr>
    <w:rPr>
      <w:smallCaps/>
      <w:color w:val="70AD47" w:themeColor="accent6"/>
      <w:spacing w:val="5"/>
      <w:sz w:val="22"/>
      <w:szCs w:val="22"/>
    </w:rPr>
  </w:style>
  <w:style w:type="paragraph" w:styleId="7">
    <w:name w:val="heading 7"/>
    <w:basedOn w:val="a"/>
    <w:next w:val="a"/>
    <w:link w:val="70"/>
    <w:uiPriority w:val="9"/>
    <w:semiHidden/>
    <w:unhideWhenUsed/>
    <w:qFormat/>
    <w:rsid w:val="005376C2"/>
    <w:pPr>
      <w:spacing w:after="0"/>
      <w:jc w:val="left"/>
      <w:outlineLvl w:val="6"/>
    </w:pPr>
    <w:rPr>
      <w:b/>
      <w:bCs/>
      <w:smallCaps/>
      <w:color w:val="70AD47" w:themeColor="accent6"/>
      <w:spacing w:val="10"/>
    </w:rPr>
  </w:style>
  <w:style w:type="paragraph" w:styleId="8">
    <w:name w:val="heading 8"/>
    <w:basedOn w:val="a"/>
    <w:next w:val="a"/>
    <w:link w:val="80"/>
    <w:uiPriority w:val="9"/>
    <w:semiHidden/>
    <w:unhideWhenUsed/>
    <w:qFormat/>
    <w:rsid w:val="005376C2"/>
    <w:pPr>
      <w:spacing w:after="0"/>
      <w:jc w:val="left"/>
      <w:outlineLvl w:val="7"/>
    </w:pPr>
    <w:rPr>
      <w:b/>
      <w:bCs/>
      <w:i/>
      <w:iCs/>
      <w:smallCaps/>
      <w:color w:val="538135" w:themeColor="accent6" w:themeShade="BF"/>
    </w:rPr>
  </w:style>
  <w:style w:type="paragraph" w:styleId="9">
    <w:name w:val="heading 9"/>
    <w:basedOn w:val="a"/>
    <w:next w:val="a"/>
    <w:link w:val="90"/>
    <w:uiPriority w:val="9"/>
    <w:semiHidden/>
    <w:unhideWhenUsed/>
    <w:qFormat/>
    <w:rsid w:val="005376C2"/>
    <w:pPr>
      <w:spacing w:after="0"/>
      <w:jc w:val="left"/>
      <w:outlineLvl w:val="8"/>
    </w:pPr>
    <w:rPr>
      <w:b/>
      <w:bCs/>
      <w:i/>
      <w:iCs/>
      <w:smallCaps/>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376C2"/>
    <w:rPr>
      <w:smallCaps/>
      <w:spacing w:val="5"/>
      <w:sz w:val="32"/>
      <w:szCs w:val="32"/>
    </w:rPr>
  </w:style>
  <w:style w:type="character" w:customStyle="1" w:styleId="20">
    <w:name w:val="見出し 2 (文字)"/>
    <w:basedOn w:val="a0"/>
    <w:link w:val="2"/>
    <w:uiPriority w:val="9"/>
    <w:rsid w:val="005376C2"/>
    <w:rPr>
      <w:smallCaps/>
      <w:spacing w:val="5"/>
      <w:sz w:val="28"/>
      <w:szCs w:val="28"/>
    </w:rPr>
  </w:style>
  <w:style w:type="paragraph" w:styleId="a3">
    <w:name w:val="Salutation"/>
    <w:basedOn w:val="a"/>
    <w:next w:val="a"/>
    <w:link w:val="a4"/>
    <w:uiPriority w:val="99"/>
    <w:unhideWhenUsed/>
    <w:rsid w:val="00640F6C"/>
  </w:style>
  <w:style w:type="character" w:customStyle="1" w:styleId="a4">
    <w:name w:val="挨拶文 (文字)"/>
    <w:basedOn w:val="a0"/>
    <w:link w:val="a3"/>
    <w:uiPriority w:val="99"/>
    <w:rsid w:val="00640F6C"/>
  </w:style>
  <w:style w:type="paragraph" w:styleId="a5">
    <w:name w:val="Closing"/>
    <w:basedOn w:val="a"/>
    <w:link w:val="a6"/>
    <w:uiPriority w:val="99"/>
    <w:unhideWhenUsed/>
    <w:rsid w:val="00640F6C"/>
    <w:pPr>
      <w:jc w:val="right"/>
    </w:pPr>
  </w:style>
  <w:style w:type="character" w:customStyle="1" w:styleId="a6">
    <w:name w:val="結語 (文字)"/>
    <w:basedOn w:val="a0"/>
    <w:link w:val="a5"/>
    <w:uiPriority w:val="99"/>
    <w:rsid w:val="00640F6C"/>
  </w:style>
  <w:style w:type="paragraph" w:styleId="a7">
    <w:name w:val="List Paragraph"/>
    <w:basedOn w:val="a"/>
    <w:uiPriority w:val="34"/>
    <w:qFormat/>
    <w:rsid w:val="00640F6C"/>
    <w:pPr>
      <w:ind w:leftChars="400" w:left="840"/>
    </w:pPr>
  </w:style>
  <w:style w:type="paragraph" w:styleId="a8">
    <w:name w:val="Title"/>
    <w:basedOn w:val="a"/>
    <w:next w:val="a"/>
    <w:link w:val="a9"/>
    <w:uiPriority w:val="10"/>
    <w:qFormat/>
    <w:rsid w:val="005376C2"/>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a9">
    <w:name w:val="表題 (文字)"/>
    <w:basedOn w:val="a0"/>
    <w:link w:val="a8"/>
    <w:uiPriority w:val="10"/>
    <w:rsid w:val="005376C2"/>
    <w:rPr>
      <w:smallCaps/>
      <w:color w:val="262626" w:themeColor="text1" w:themeTint="D9"/>
      <w:sz w:val="52"/>
      <w:szCs w:val="52"/>
    </w:rPr>
  </w:style>
  <w:style w:type="paragraph" w:styleId="aa">
    <w:name w:val="Balloon Text"/>
    <w:basedOn w:val="a"/>
    <w:link w:val="ab"/>
    <w:uiPriority w:val="99"/>
    <w:semiHidden/>
    <w:unhideWhenUsed/>
    <w:rsid w:val="00640F6C"/>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640F6C"/>
    <w:rPr>
      <w:rFonts w:asciiTheme="majorHAnsi" w:eastAsiaTheme="majorEastAsia" w:hAnsiTheme="majorHAnsi" w:cstheme="majorBidi"/>
      <w:sz w:val="18"/>
      <w:szCs w:val="18"/>
    </w:rPr>
  </w:style>
  <w:style w:type="paragraph" w:styleId="ac">
    <w:name w:val="header"/>
    <w:basedOn w:val="a"/>
    <w:link w:val="ad"/>
    <w:uiPriority w:val="99"/>
    <w:unhideWhenUsed/>
    <w:rsid w:val="005376C2"/>
    <w:pPr>
      <w:tabs>
        <w:tab w:val="center" w:pos="4252"/>
        <w:tab w:val="right" w:pos="8504"/>
      </w:tabs>
      <w:snapToGrid w:val="0"/>
    </w:pPr>
  </w:style>
  <w:style w:type="character" w:customStyle="1" w:styleId="ad">
    <w:name w:val="ヘッダー (文字)"/>
    <w:basedOn w:val="a0"/>
    <w:link w:val="ac"/>
    <w:uiPriority w:val="99"/>
    <w:rsid w:val="005376C2"/>
  </w:style>
  <w:style w:type="paragraph" w:styleId="ae">
    <w:name w:val="footer"/>
    <w:basedOn w:val="a"/>
    <w:link w:val="af"/>
    <w:uiPriority w:val="99"/>
    <w:unhideWhenUsed/>
    <w:rsid w:val="005376C2"/>
    <w:pPr>
      <w:tabs>
        <w:tab w:val="center" w:pos="4252"/>
        <w:tab w:val="right" w:pos="8504"/>
      </w:tabs>
      <w:snapToGrid w:val="0"/>
    </w:pPr>
  </w:style>
  <w:style w:type="character" w:customStyle="1" w:styleId="af">
    <w:name w:val="フッター (文字)"/>
    <w:basedOn w:val="a0"/>
    <w:link w:val="ae"/>
    <w:uiPriority w:val="99"/>
    <w:rsid w:val="005376C2"/>
  </w:style>
  <w:style w:type="character" w:customStyle="1" w:styleId="30">
    <w:name w:val="見出し 3 (文字)"/>
    <w:basedOn w:val="a0"/>
    <w:link w:val="3"/>
    <w:uiPriority w:val="9"/>
    <w:semiHidden/>
    <w:rsid w:val="005376C2"/>
    <w:rPr>
      <w:smallCaps/>
      <w:spacing w:val="5"/>
      <w:sz w:val="24"/>
      <w:szCs w:val="24"/>
    </w:rPr>
  </w:style>
  <w:style w:type="character" w:customStyle="1" w:styleId="40">
    <w:name w:val="見出し 4 (文字)"/>
    <w:basedOn w:val="a0"/>
    <w:link w:val="4"/>
    <w:uiPriority w:val="9"/>
    <w:semiHidden/>
    <w:rsid w:val="005376C2"/>
    <w:rPr>
      <w:i/>
      <w:iCs/>
      <w:smallCaps/>
      <w:spacing w:val="10"/>
      <w:sz w:val="22"/>
      <w:szCs w:val="22"/>
    </w:rPr>
  </w:style>
  <w:style w:type="character" w:customStyle="1" w:styleId="50">
    <w:name w:val="見出し 5 (文字)"/>
    <w:basedOn w:val="a0"/>
    <w:link w:val="5"/>
    <w:uiPriority w:val="9"/>
    <w:semiHidden/>
    <w:rsid w:val="005376C2"/>
    <w:rPr>
      <w:smallCaps/>
      <w:color w:val="538135" w:themeColor="accent6" w:themeShade="BF"/>
      <w:spacing w:val="10"/>
      <w:sz w:val="22"/>
      <w:szCs w:val="22"/>
    </w:rPr>
  </w:style>
  <w:style w:type="character" w:customStyle="1" w:styleId="60">
    <w:name w:val="見出し 6 (文字)"/>
    <w:basedOn w:val="a0"/>
    <w:link w:val="6"/>
    <w:uiPriority w:val="9"/>
    <w:semiHidden/>
    <w:rsid w:val="005376C2"/>
    <w:rPr>
      <w:smallCaps/>
      <w:color w:val="70AD47" w:themeColor="accent6"/>
      <w:spacing w:val="5"/>
      <w:sz w:val="22"/>
      <w:szCs w:val="22"/>
    </w:rPr>
  </w:style>
  <w:style w:type="character" w:customStyle="1" w:styleId="70">
    <w:name w:val="見出し 7 (文字)"/>
    <w:basedOn w:val="a0"/>
    <w:link w:val="7"/>
    <w:uiPriority w:val="9"/>
    <w:semiHidden/>
    <w:rsid w:val="005376C2"/>
    <w:rPr>
      <w:b/>
      <w:bCs/>
      <w:smallCaps/>
      <w:color w:val="70AD47" w:themeColor="accent6"/>
      <w:spacing w:val="10"/>
    </w:rPr>
  </w:style>
  <w:style w:type="character" w:customStyle="1" w:styleId="80">
    <w:name w:val="見出し 8 (文字)"/>
    <w:basedOn w:val="a0"/>
    <w:link w:val="8"/>
    <w:uiPriority w:val="9"/>
    <w:semiHidden/>
    <w:rsid w:val="005376C2"/>
    <w:rPr>
      <w:b/>
      <w:bCs/>
      <w:i/>
      <w:iCs/>
      <w:smallCaps/>
      <w:color w:val="538135" w:themeColor="accent6" w:themeShade="BF"/>
    </w:rPr>
  </w:style>
  <w:style w:type="character" w:customStyle="1" w:styleId="90">
    <w:name w:val="見出し 9 (文字)"/>
    <w:basedOn w:val="a0"/>
    <w:link w:val="9"/>
    <w:uiPriority w:val="9"/>
    <w:semiHidden/>
    <w:rsid w:val="005376C2"/>
    <w:rPr>
      <w:b/>
      <w:bCs/>
      <w:i/>
      <w:iCs/>
      <w:smallCaps/>
      <w:color w:val="385623" w:themeColor="accent6" w:themeShade="80"/>
    </w:rPr>
  </w:style>
  <w:style w:type="paragraph" w:styleId="af0">
    <w:name w:val="caption"/>
    <w:basedOn w:val="a"/>
    <w:next w:val="a"/>
    <w:uiPriority w:val="35"/>
    <w:semiHidden/>
    <w:unhideWhenUsed/>
    <w:qFormat/>
    <w:rsid w:val="005376C2"/>
    <w:rPr>
      <w:b/>
      <w:bCs/>
      <w:caps/>
      <w:sz w:val="16"/>
      <w:szCs w:val="16"/>
    </w:rPr>
  </w:style>
  <w:style w:type="paragraph" w:styleId="af1">
    <w:name w:val="Subtitle"/>
    <w:basedOn w:val="a"/>
    <w:next w:val="a"/>
    <w:link w:val="af2"/>
    <w:uiPriority w:val="11"/>
    <w:qFormat/>
    <w:rsid w:val="005376C2"/>
    <w:pPr>
      <w:spacing w:after="720" w:line="240" w:lineRule="auto"/>
      <w:jc w:val="right"/>
    </w:pPr>
    <w:rPr>
      <w:rFonts w:asciiTheme="majorHAnsi" w:eastAsiaTheme="majorEastAsia" w:hAnsiTheme="majorHAnsi" w:cstheme="majorBidi"/>
    </w:rPr>
  </w:style>
  <w:style w:type="character" w:customStyle="1" w:styleId="af2">
    <w:name w:val="副題 (文字)"/>
    <w:basedOn w:val="a0"/>
    <w:link w:val="af1"/>
    <w:uiPriority w:val="11"/>
    <w:rsid w:val="005376C2"/>
    <w:rPr>
      <w:rFonts w:asciiTheme="majorHAnsi" w:eastAsiaTheme="majorEastAsia" w:hAnsiTheme="majorHAnsi" w:cstheme="majorBidi"/>
    </w:rPr>
  </w:style>
  <w:style w:type="character" w:styleId="af3">
    <w:name w:val="Strong"/>
    <w:uiPriority w:val="22"/>
    <w:qFormat/>
    <w:rsid w:val="005376C2"/>
    <w:rPr>
      <w:b/>
      <w:bCs/>
      <w:color w:val="70AD47" w:themeColor="accent6"/>
    </w:rPr>
  </w:style>
  <w:style w:type="character" w:styleId="af4">
    <w:name w:val="Emphasis"/>
    <w:uiPriority w:val="20"/>
    <w:qFormat/>
    <w:rsid w:val="005376C2"/>
    <w:rPr>
      <w:b/>
      <w:bCs/>
      <w:i/>
      <w:iCs/>
      <w:spacing w:val="10"/>
    </w:rPr>
  </w:style>
  <w:style w:type="paragraph" w:styleId="af5">
    <w:name w:val="No Spacing"/>
    <w:uiPriority w:val="1"/>
    <w:qFormat/>
    <w:rsid w:val="005376C2"/>
    <w:pPr>
      <w:spacing w:after="0" w:line="240" w:lineRule="auto"/>
    </w:pPr>
  </w:style>
  <w:style w:type="paragraph" w:styleId="af6">
    <w:name w:val="Quote"/>
    <w:basedOn w:val="a"/>
    <w:next w:val="a"/>
    <w:link w:val="af7"/>
    <w:uiPriority w:val="29"/>
    <w:qFormat/>
    <w:rsid w:val="005376C2"/>
    <w:rPr>
      <w:i/>
      <w:iCs/>
    </w:rPr>
  </w:style>
  <w:style w:type="character" w:customStyle="1" w:styleId="af7">
    <w:name w:val="引用文 (文字)"/>
    <w:basedOn w:val="a0"/>
    <w:link w:val="af6"/>
    <w:uiPriority w:val="29"/>
    <w:rsid w:val="005376C2"/>
    <w:rPr>
      <w:i/>
      <w:iCs/>
    </w:rPr>
  </w:style>
  <w:style w:type="paragraph" w:styleId="21">
    <w:name w:val="Intense Quote"/>
    <w:basedOn w:val="a"/>
    <w:next w:val="a"/>
    <w:link w:val="22"/>
    <w:uiPriority w:val="30"/>
    <w:qFormat/>
    <w:rsid w:val="005376C2"/>
    <w:pPr>
      <w:pBdr>
        <w:top w:val="single" w:sz="8" w:space="1" w:color="70AD47" w:themeColor="accent6"/>
      </w:pBdr>
      <w:spacing w:before="140" w:after="140"/>
      <w:ind w:left="1440" w:right="1440"/>
    </w:pPr>
    <w:rPr>
      <w:b/>
      <w:bCs/>
      <w:i/>
      <w:iCs/>
    </w:rPr>
  </w:style>
  <w:style w:type="character" w:customStyle="1" w:styleId="22">
    <w:name w:val="引用文 2 (文字)"/>
    <w:basedOn w:val="a0"/>
    <w:link w:val="21"/>
    <w:uiPriority w:val="30"/>
    <w:rsid w:val="005376C2"/>
    <w:rPr>
      <w:b/>
      <w:bCs/>
      <w:i/>
      <w:iCs/>
    </w:rPr>
  </w:style>
  <w:style w:type="character" w:styleId="af8">
    <w:name w:val="Subtle Emphasis"/>
    <w:uiPriority w:val="19"/>
    <w:qFormat/>
    <w:rsid w:val="005376C2"/>
    <w:rPr>
      <w:i/>
      <w:iCs/>
    </w:rPr>
  </w:style>
  <w:style w:type="character" w:styleId="23">
    <w:name w:val="Intense Emphasis"/>
    <w:uiPriority w:val="21"/>
    <w:qFormat/>
    <w:rsid w:val="005376C2"/>
    <w:rPr>
      <w:b/>
      <w:bCs/>
      <w:i/>
      <w:iCs/>
      <w:color w:val="70AD47" w:themeColor="accent6"/>
      <w:spacing w:val="10"/>
    </w:rPr>
  </w:style>
  <w:style w:type="character" w:styleId="af9">
    <w:name w:val="Subtle Reference"/>
    <w:uiPriority w:val="31"/>
    <w:qFormat/>
    <w:rsid w:val="005376C2"/>
    <w:rPr>
      <w:b/>
      <w:bCs/>
    </w:rPr>
  </w:style>
  <w:style w:type="character" w:styleId="24">
    <w:name w:val="Intense Reference"/>
    <w:uiPriority w:val="32"/>
    <w:qFormat/>
    <w:rsid w:val="005376C2"/>
    <w:rPr>
      <w:b/>
      <w:bCs/>
      <w:smallCaps/>
      <w:spacing w:val="5"/>
      <w:sz w:val="22"/>
      <w:szCs w:val="22"/>
      <w:u w:val="single"/>
    </w:rPr>
  </w:style>
  <w:style w:type="character" w:styleId="afa">
    <w:name w:val="Book Title"/>
    <w:uiPriority w:val="33"/>
    <w:qFormat/>
    <w:rsid w:val="005376C2"/>
    <w:rPr>
      <w:rFonts w:asciiTheme="majorHAnsi" w:eastAsiaTheme="majorEastAsia" w:hAnsiTheme="majorHAnsi" w:cstheme="majorBidi"/>
      <w:i/>
      <w:iCs/>
      <w:sz w:val="20"/>
      <w:szCs w:val="20"/>
    </w:rPr>
  </w:style>
  <w:style w:type="paragraph" w:styleId="afb">
    <w:name w:val="TOC Heading"/>
    <w:basedOn w:val="1"/>
    <w:next w:val="a"/>
    <w:uiPriority w:val="39"/>
    <w:semiHidden/>
    <w:unhideWhenUsed/>
    <w:qFormat/>
    <w:rsid w:val="005376C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218</Words>
  <Characters>1244</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2020-05-25T03:11:00Z</dcterms:created>
  <dcterms:modified xsi:type="dcterms:W3CDTF">2020-05-29T08:23:00Z</dcterms:modified>
  <cp:category/>
</cp:coreProperties>
</file>