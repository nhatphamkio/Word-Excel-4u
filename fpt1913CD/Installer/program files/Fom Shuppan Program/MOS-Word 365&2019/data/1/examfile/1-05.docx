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52F2" w14:textId="60F6D452" w:rsidR="00894FC6" w:rsidRPr="00E84205" w:rsidRDefault="00894FC6" w:rsidP="00894FC6">
      <w:pPr>
        <w:pStyle w:val="a4"/>
        <w:rPr>
          <w:b/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84205">
        <w:rPr>
          <w:rFonts w:hint="eastAsia"/>
          <w:b/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頒布会新商品のご案内</w:t>
      </w:r>
    </w:p>
    <w:p w14:paraId="3DAEE44F" w14:textId="40B90AC4" w:rsidR="00894FC6" w:rsidRPr="00FD3F28" w:rsidRDefault="00894FC6" w:rsidP="00504BE1">
      <w:pPr>
        <w:spacing w:after="240"/>
        <w:jc w:val="center"/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/>
        </w:rPr>
        <w:t>*****お届け期間：</w:t>
      </w:r>
      <w:r w:rsidRPr="00FD3F28">
        <w:rPr>
          <w:rFonts w:ascii="游ゴシック" w:eastAsia="游ゴシック" w:hAnsi="游ゴシック" w:hint="eastAsia"/>
        </w:rPr>
        <w:t>2020年</w:t>
      </w:r>
      <w:r w:rsidRPr="00FD3F28">
        <w:rPr>
          <w:rFonts w:ascii="游ゴシック" w:eastAsia="游ゴシック" w:hAnsi="游ゴシック"/>
        </w:rPr>
        <w:t>10</w:t>
      </w:r>
      <w:r w:rsidRPr="00FD3F28">
        <w:rPr>
          <w:rFonts w:ascii="游ゴシック" w:eastAsia="游ゴシック" w:hAnsi="游ゴシック" w:hint="eastAsia"/>
        </w:rPr>
        <w:t>月</w:t>
      </w:r>
      <w:r w:rsidRPr="00FD3F28">
        <w:rPr>
          <w:rFonts w:ascii="游ゴシック" w:eastAsia="游ゴシック" w:hAnsi="游ゴシック"/>
        </w:rPr>
        <w:t>～</w:t>
      </w:r>
      <w:ins w:id="0" w:author="森のみどり会事務局" w:date="2020-07-01T13:59:00Z">
        <w:r w:rsidR="00FA146F">
          <w:rPr>
            <w:rFonts w:ascii="游ゴシック" w:eastAsia="游ゴシック" w:hAnsi="游ゴシック" w:hint="eastAsia"/>
          </w:rPr>
          <w:t>2021年</w:t>
        </w:r>
      </w:ins>
      <w:r w:rsidR="000E64FC" w:rsidRPr="00FD3F28">
        <w:rPr>
          <w:rFonts w:ascii="游ゴシック" w:eastAsia="游ゴシック" w:hAnsi="游ゴシック" w:hint="eastAsia"/>
        </w:rPr>
        <w:t>3</w:t>
      </w:r>
      <w:r w:rsidRPr="00FD3F28">
        <w:rPr>
          <w:rFonts w:ascii="游ゴシック" w:eastAsia="游ゴシック" w:hAnsi="游ゴシック"/>
        </w:rPr>
        <w:t>月*****</w:t>
      </w:r>
    </w:p>
    <w:p w14:paraId="4299F970" w14:textId="3FF95FDF" w:rsidR="00894FC6" w:rsidRPr="00FD3F28" w:rsidRDefault="00894FC6" w:rsidP="00C45B8C">
      <w:pPr>
        <w:spacing w:line="400" w:lineRule="exact"/>
        <w:rPr>
          <w:rFonts w:ascii="メイリオ" w:eastAsia="メイリオ" w:hAnsi="メイリオ"/>
          <w:szCs w:val="21"/>
        </w:rPr>
      </w:pPr>
      <w:r w:rsidRPr="00FD3F28">
        <w:rPr>
          <w:rFonts w:ascii="メイリオ" w:eastAsia="メイリオ" w:hAnsi="メイリオ" w:hint="eastAsia"/>
          <w:szCs w:val="21"/>
        </w:rPr>
        <w:t>通信販売でおなじみの森のみどり会が日本全国のウマイ！をひと月に一度お届けします。</w:t>
      </w:r>
    </w:p>
    <w:p w14:paraId="1B1A572A" w14:textId="4F8F0259" w:rsidR="00894FC6" w:rsidRPr="00FD3F28" w:rsidRDefault="00894FC6" w:rsidP="00C45B8C">
      <w:pPr>
        <w:spacing w:line="400" w:lineRule="exact"/>
        <w:rPr>
          <w:rFonts w:ascii="メイリオ" w:eastAsia="メイリオ" w:hAnsi="メイリオ"/>
          <w:szCs w:val="21"/>
        </w:rPr>
      </w:pPr>
      <w:r w:rsidRPr="00FD3F28">
        <w:rPr>
          <w:rFonts w:ascii="メイリオ" w:eastAsia="メイリオ" w:hAnsi="メイリオ" w:hint="eastAsia"/>
          <w:szCs w:val="21"/>
        </w:rPr>
        <w:t>雑誌</w:t>
      </w:r>
      <w:r w:rsidR="00AF7AA4" w:rsidRPr="00FD3F28">
        <w:rPr>
          <w:rFonts w:ascii="メイリオ" w:eastAsia="メイリオ" w:hAnsi="メイリオ" w:hint="eastAsia"/>
          <w:szCs w:val="21"/>
        </w:rPr>
        <w:t>やSNS</w:t>
      </w:r>
      <w:r w:rsidRPr="00FD3F28">
        <w:rPr>
          <w:rFonts w:ascii="メイリオ" w:eastAsia="メイリオ" w:hAnsi="メイリオ" w:hint="eastAsia"/>
          <w:szCs w:val="21"/>
        </w:rPr>
        <w:t>などで話題の有名店から地元の人だけが知る隠れた名店まで、森のみどり会のスタッフが自信を持って、お薦めする商品ばかりです。旬の素材や高級食材なども取り入れた店主こだわりの商品を含め、一般の小売店ではほとんど出回らない商品もあります。この機会にぜひ、お試しください。</w:t>
      </w:r>
    </w:p>
    <w:p w14:paraId="67E4F11D" w14:textId="3E9F62A1" w:rsidR="00CC1C9E" w:rsidRDefault="00CC1C9E" w:rsidP="00894FC6">
      <w:r>
        <w:rPr>
          <w:noProof/>
        </w:rPr>
        <mc:AlternateContent>
          <mc:Choice Requires="wps">
            <w:drawing>
              <wp:anchor distT="0" distB="0" distL="457200" distR="118745" simplePos="0" relativeHeight="251659264" behindDoc="0" locked="0" layoutInCell="0" allowOverlap="1" wp14:anchorId="2CE23DDC" wp14:editId="59E58F9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979930" cy="5962650"/>
                <wp:effectExtent l="0" t="0" r="0" b="0"/>
                <wp:wrapSquare wrapText="bothSides"/>
                <wp:docPr id="205" name="オートシェイプ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59626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4AA1E59" w14:textId="77777777" w:rsidR="00894FC6" w:rsidRPr="00AF7AA4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AF7AA4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お申し込み先</w:t>
                            </w:r>
                          </w:p>
                          <w:p w14:paraId="4D374795" w14:textId="77777777" w:rsidR="00894FC6" w:rsidRPr="00AF7AA4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</w:pPr>
                            <w:r w:rsidRPr="00AF7AA4">
                              <w:rPr>
                                <w:rFonts w:ascii="メイリオ" w:eastAsia="メイリオ" w:hAnsi="メイリオ" w:hint="eastAsia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  <w:t>↓FAX↓</w:t>
                            </w:r>
                          </w:p>
                          <w:p w14:paraId="5CC2064E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045-555-XXXX</w:t>
                            </w:r>
                          </w:p>
                          <w:p w14:paraId="1A78BCC0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24EDC022" w14:textId="77777777" w:rsidR="00894FC6" w:rsidRPr="008A6B6A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</w:pPr>
                            <w:r w:rsidRPr="008A6B6A">
                              <w:rPr>
                                <w:rFonts w:ascii="メイリオ" w:eastAsia="メイリオ" w:hAnsi="メイリオ" w:hint="eastAsia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  <w:t>↓TEL↓</w:t>
                            </w:r>
                          </w:p>
                          <w:p w14:paraId="4FF09C89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0120-111-XXX</w:t>
                            </w:r>
                          </w:p>
                          <w:p w14:paraId="5CB218D9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377017F2" w14:textId="77777777" w:rsidR="00894FC6" w:rsidRPr="008A6B6A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</w:pPr>
                            <w:r w:rsidRPr="008A6B6A">
                              <w:rPr>
                                <w:rFonts w:ascii="メイリオ" w:eastAsia="メイリオ" w:hAnsi="メイリオ" w:hint="eastAsia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  <w:t>↓メール↓</w:t>
                            </w:r>
                          </w:p>
                          <w:p w14:paraId="625373F5" w14:textId="1E321253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order</w:t>
                            </w:r>
                            <w:r w:rsidRPr="001B7036"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  <w:t>@</w:t>
                            </w: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midori</w:t>
                            </w:r>
                            <w:r w:rsidRPr="001B7036"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  <w:t>.xx.xx</w:t>
                            </w:r>
                          </w:p>
                          <w:p w14:paraId="36945E10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74E96067" w14:textId="77777777" w:rsidR="00894FC6" w:rsidRPr="008A6B6A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</w:pPr>
                            <w:r w:rsidRPr="008A6B6A">
                              <w:rPr>
                                <w:rFonts w:ascii="メイリオ" w:eastAsia="メイリオ" w:hAnsi="メイリオ" w:hint="eastAsia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  <w:t>↓ホームページ↓</w:t>
                            </w:r>
                          </w:p>
                          <w:p w14:paraId="38245265" w14:textId="279C6AFF" w:rsidR="00894FC6" w:rsidRPr="00BF5C23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2"/>
                              </w:rPr>
                            </w:pP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http</w:t>
                            </w:r>
                            <w:r w:rsidR="008F4429"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s</w:t>
                            </w: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://</w:t>
                            </w:r>
                            <w:r w:rsidRPr="00BF5C23">
                              <w:rPr>
                                <w:rFonts w:ascii="游ゴシック" w:eastAsia="游ゴシック" w:hAnsi="游ゴシック"/>
                                <w:sz w:val="22"/>
                              </w:rPr>
                              <w:t>www.mi</w:t>
                            </w: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dori</w:t>
                            </w:r>
                            <w:r w:rsidRPr="00BF5C23">
                              <w:rPr>
                                <w:rFonts w:ascii="游ゴシック" w:eastAsia="游ゴシック" w:hAnsi="游ゴシック"/>
                                <w:sz w:val="22"/>
                              </w:rPr>
                              <w:t>.</w:t>
                            </w: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xx.xx</w:t>
                            </w:r>
                            <w:r w:rsidR="00BF5C23"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/</w:t>
                            </w:r>
                          </w:p>
                          <w:p w14:paraId="2BEDC1AB" w14:textId="0FC2E84A" w:rsidR="00894FC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43562218" w14:textId="77777777" w:rsidR="00E84205" w:rsidRPr="001B7036" w:rsidRDefault="00E84205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32A16929" w14:textId="23F16688" w:rsidR="00894FC6" w:rsidRPr="00E84205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538135" w:themeColor="accent6" w:themeShade="BF"/>
                                <w:spacing w:val="-20"/>
                                <w:sz w:val="22"/>
                              </w:rPr>
                            </w:pPr>
                            <w:r w:rsidRPr="00E84205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538135" w:themeColor="accent6" w:themeShade="BF"/>
                                <w:spacing w:val="-20"/>
                                <w:sz w:val="24"/>
                              </w:rPr>
                              <w:t>♪初めましてキャンペーン♪</w:t>
                            </w:r>
                          </w:p>
                          <w:p w14:paraId="01B03BF3" w14:textId="15DED8A6" w:rsidR="00E84205" w:rsidRDefault="00E84205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森のみどり会</w:t>
                            </w:r>
                            <w:del w:id="1" w:author="森のみどり会事務局" w:date="2020-07-01T13:59:00Z">
                              <w:r w:rsidDel="00FA146F">
                                <w:rPr>
                                  <w:rFonts w:asciiTheme="majorHAnsi" w:eastAsiaTheme="majorHAnsi" w:hAnsiTheme="majorHAnsi" w:hint="eastAsia"/>
                                  <w:color w:val="538135" w:themeColor="accent6" w:themeShade="BF"/>
                                  <w:szCs w:val="21"/>
                                </w:rPr>
                                <w:delText>頒布会</w:delText>
                              </w:r>
                            </w:del>
                            <w:r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の</w:t>
                            </w:r>
                            <w:r w:rsidR="00894FC6" w:rsidRPr="00AF7AA4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ご利用が初めての方に限り</w:t>
                            </w:r>
                          </w:p>
                          <w:p w14:paraId="754C1ABD" w14:textId="2CE5A9CF" w:rsidR="00894FC6" w:rsidRPr="00112409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</w:pP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初回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10月分</w:t>
                            </w: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が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無料</w:t>
                            </w: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に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！</w:t>
                            </w:r>
                          </w:p>
                          <w:p w14:paraId="03AAC47E" w14:textId="77777777" w:rsidR="00894FC6" w:rsidRPr="00AF7AA4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</w:pPr>
                            <w:r w:rsidRPr="00AF7AA4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今すぐ</w:t>
                            </w:r>
                            <w:r w:rsidRPr="00AF7AA4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  <w:t>お電話ください。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3DDC" id="オートシェイプ 1" o:spid="_x0000_s1026" style="position:absolute;left:0;text-align:left;margin-left:104.7pt;margin-top:0;width:155.9pt;height:469.5pt;z-index:251659264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" o:allowincell="f" filled="f" stroked="f" strokeweight="1.25pt">
                <v:textbox inset=",7.2pt,,7.2pt">
                  <w:txbxContent>
                    <w:p w14:paraId="54AA1E59" w14:textId="77777777" w:rsidR="00894FC6" w:rsidRPr="00AF7AA4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AF7AA4">
                        <w:rPr>
                          <w:rFonts w:ascii="Yu Gothic" w:eastAsia="Yu Gothic" w:hAnsi="Yu Gothic" w:hint="eastAsia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  <w:t>お申し込み先</w:t>
                      </w:r>
                    </w:p>
                    <w:p w14:paraId="4D374795" w14:textId="77777777" w:rsidR="00894FC6" w:rsidRPr="00AF7AA4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メイリオ" w:eastAsia="メイリオ" w:hAnsi="メイリオ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</w:pPr>
                      <w:r w:rsidRPr="00AF7AA4">
                        <w:rPr>
                          <w:rFonts w:ascii="メイリオ" w:eastAsia="メイリオ" w:hAnsi="メイリオ" w:hint="eastAsia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  <w:t>↓FAX↓</w:t>
                      </w:r>
                    </w:p>
                    <w:p w14:paraId="5CC2064E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045-555-XXXX</w:t>
                      </w:r>
                    </w:p>
                    <w:p w14:paraId="1A78BCC0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24EDC022" w14:textId="77777777" w:rsidR="00894FC6" w:rsidRPr="008A6B6A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メイリオ" w:eastAsia="メイリオ" w:hAnsi="メイリオ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</w:pPr>
                      <w:r w:rsidRPr="008A6B6A">
                        <w:rPr>
                          <w:rFonts w:ascii="メイリオ" w:eastAsia="メイリオ" w:hAnsi="メイリオ" w:hint="eastAsia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  <w:t>↓TEL↓</w:t>
                      </w:r>
                    </w:p>
                    <w:p w14:paraId="4FF09C89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0120-111-XXX</w:t>
                      </w:r>
                    </w:p>
                    <w:p w14:paraId="5CB218D9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377017F2" w14:textId="77777777" w:rsidR="00894FC6" w:rsidRPr="008A6B6A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メイリオ" w:eastAsia="メイリオ" w:hAnsi="メイリオ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</w:pPr>
                      <w:r w:rsidRPr="008A6B6A">
                        <w:rPr>
                          <w:rFonts w:ascii="メイリオ" w:eastAsia="メイリオ" w:hAnsi="メイリオ" w:hint="eastAsia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  <w:t>↓メール↓</w:t>
                      </w:r>
                    </w:p>
                    <w:p w14:paraId="625373F5" w14:textId="1E321253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order</w:t>
                      </w:r>
                      <w:r w:rsidRPr="001B7036">
                        <w:rPr>
                          <w:rFonts w:ascii="Yu Gothic" w:eastAsia="Yu Gothic" w:hAnsi="Yu Gothic"/>
                          <w:sz w:val="24"/>
                        </w:rPr>
                        <w:t>@</w:t>
                      </w: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midori</w:t>
                      </w:r>
                      <w:r w:rsidRPr="001B7036">
                        <w:rPr>
                          <w:rFonts w:ascii="Yu Gothic" w:eastAsia="Yu Gothic" w:hAnsi="Yu Gothic"/>
                          <w:sz w:val="24"/>
                        </w:rPr>
                        <w:t>.xx.xx</w:t>
                      </w:r>
                    </w:p>
                    <w:p w14:paraId="36945E10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74E96067" w14:textId="77777777" w:rsidR="00894FC6" w:rsidRPr="008A6B6A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メイリオ" w:eastAsia="メイリオ" w:hAnsi="メイリオ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</w:pPr>
                      <w:r w:rsidRPr="008A6B6A">
                        <w:rPr>
                          <w:rFonts w:ascii="メイリオ" w:eastAsia="メイリオ" w:hAnsi="メイリオ" w:hint="eastAsia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  <w:t>↓ホームページ↓</w:t>
                      </w:r>
                    </w:p>
                    <w:p w14:paraId="38245265" w14:textId="279C6AFF" w:rsidR="00894FC6" w:rsidRPr="00BF5C23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2"/>
                        </w:rPr>
                      </w:pP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http</w:t>
                      </w:r>
                      <w:r w:rsidR="008F4429"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s</w:t>
                      </w: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://</w:t>
                      </w:r>
                      <w:r w:rsidRPr="00BF5C23">
                        <w:rPr>
                          <w:rFonts w:ascii="Yu Gothic" w:eastAsia="Yu Gothic" w:hAnsi="Yu Gothic"/>
                          <w:sz w:val="22"/>
                        </w:rPr>
                        <w:t>www.mi</w:t>
                      </w: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dori</w:t>
                      </w:r>
                      <w:r w:rsidRPr="00BF5C23">
                        <w:rPr>
                          <w:rFonts w:ascii="Yu Gothic" w:eastAsia="Yu Gothic" w:hAnsi="Yu Gothic"/>
                          <w:sz w:val="22"/>
                        </w:rPr>
                        <w:t>.</w:t>
                      </w: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xx.xx</w:t>
                      </w:r>
                      <w:r w:rsidR="00BF5C23"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/</w:t>
                      </w:r>
                    </w:p>
                    <w:p w14:paraId="2BEDC1AB" w14:textId="0FC2E84A" w:rsidR="00894FC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43562218" w14:textId="77777777" w:rsidR="00E84205" w:rsidRPr="001B7036" w:rsidRDefault="00E84205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32A16929" w14:textId="23F16688" w:rsidR="00894FC6" w:rsidRPr="00E84205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jc w:val="center"/>
                        <w:rPr>
                          <w:rFonts w:asciiTheme="majorHAnsi" w:eastAsiaTheme="majorHAnsi" w:hAnsiTheme="majorHAnsi"/>
                          <w:b/>
                          <w:bCs/>
                          <w:color w:val="538135" w:themeColor="accent6" w:themeShade="BF"/>
                          <w:spacing w:val="-20"/>
                          <w:sz w:val="22"/>
                        </w:rPr>
                      </w:pPr>
                      <w:r w:rsidRPr="00E84205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538135" w:themeColor="accent6" w:themeShade="BF"/>
                          <w:spacing w:val="-20"/>
                          <w:sz w:val="24"/>
                        </w:rPr>
                        <w:t>♪初めましてキャンペーン♪</w:t>
                      </w:r>
                    </w:p>
                    <w:p w14:paraId="01B03BF3" w14:textId="15DED8A6" w:rsidR="00E84205" w:rsidRDefault="00E84205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森のみどり会</w:t>
                      </w:r>
                      <w:del w:id="3" w:author="森のみどり会事務局" w:date="2020-07-01T13:59:00Z">
                        <w:r w:rsidDel="00FA146F">
                          <w:rPr>
                            <w:rFonts w:asciiTheme="majorHAnsi" w:eastAsiaTheme="majorHAnsi" w:hAnsiTheme="majorHAnsi" w:hint="eastAsia"/>
                            <w:color w:val="538135" w:themeColor="accent6" w:themeShade="BF"/>
                            <w:szCs w:val="21"/>
                          </w:rPr>
                          <w:delText>頒布会</w:delText>
                        </w:r>
                      </w:del>
                      <w:r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の</w:t>
                      </w:r>
                      <w:r w:rsidR="00894FC6" w:rsidRPr="00AF7AA4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ご利用が初めての方に限り</w:t>
                      </w:r>
                    </w:p>
                    <w:p w14:paraId="754C1ABD" w14:textId="2CE5A9CF" w:rsidR="00894FC6" w:rsidRPr="00112409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</w:pP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初回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10月分</w:t>
                      </w: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が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無料</w:t>
                      </w: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に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！</w:t>
                      </w:r>
                    </w:p>
                    <w:p w14:paraId="03AAC47E" w14:textId="77777777" w:rsidR="00894FC6" w:rsidRPr="00AF7AA4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</w:pPr>
                      <w:r w:rsidRPr="00AF7AA4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今すぐ</w:t>
                      </w:r>
                      <w:r w:rsidRPr="00AF7AA4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  <w:t>お電話ください。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A00C32B" w14:textId="77777777" w:rsidR="00CC1C9E" w:rsidRDefault="00CC1C9E" w:rsidP="00894FC6"/>
    <w:p w14:paraId="02FEDF92" w14:textId="2251FE8E" w:rsidR="007552AB" w:rsidRDefault="007552AB" w:rsidP="00894FC6"/>
    <w:p w14:paraId="670B4330" w14:textId="0E3C26B0" w:rsidR="00894FC6" w:rsidRDefault="00894FC6" w:rsidP="00894FC6"/>
    <w:p w14:paraId="5F24826F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コース</w:t>
      </w:r>
      <w:r w:rsidRPr="00FD3F28">
        <w:rPr>
          <w:rFonts w:ascii="游ゴシック" w:eastAsia="游ゴシック" w:hAnsi="游ゴシック"/>
        </w:rPr>
        <w:t>No.H001</w:t>
      </w:r>
    </w:p>
    <w:p w14:paraId="16ACCE5E" w14:textId="3F740F59" w:rsidR="00856649" w:rsidRPr="00FD3F28" w:rsidRDefault="00583987" w:rsidP="007941C0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w:drawing>
          <wp:anchor distT="0" distB="0" distL="114300" distR="114300" simplePos="0" relativeHeight="251660288" behindDoc="0" locked="0" layoutInCell="1" allowOverlap="1" wp14:anchorId="627D9FCC" wp14:editId="606D9E48">
            <wp:simplePos x="0" y="0"/>
            <wp:positionH relativeFrom="column">
              <wp:posOffset>1905</wp:posOffset>
            </wp:positionH>
            <wp:positionV relativeFrom="paragraph">
              <wp:posOffset>33655</wp:posOffset>
            </wp:positionV>
            <wp:extent cx="1714500" cy="1285875"/>
            <wp:effectExtent l="0" t="0" r="0" b="952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たらこ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5B127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ごはんがすすむ！</w:t>
      </w:r>
    </w:p>
    <w:p w14:paraId="041A308A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『タラコの会』</w:t>
      </w:r>
    </w:p>
    <w:p w14:paraId="7BC4CBE9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価格：</w:t>
      </w:r>
      <w:r w:rsidRPr="00FD3F28">
        <w:rPr>
          <w:rFonts w:ascii="游ゴシック" w:eastAsia="游ゴシック" w:hAnsi="游ゴシック"/>
        </w:rPr>
        <w:t>1,180円／月×6回</w:t>
      </w:r>
    </w:p>
    <w:p w14:paraId="47CFA92C" w14:textId="77777777" w:rsidR="00856649" w:rsidRPr="00FD3F28" w:rsidRDefault="00856649" w:rsidP="007941C0">
      <w:pPr>
        <w:rPr>
          <w:rFonts w:ascii="游ゴシック" w:eastAsia="游ゴシック" w:hAnsi="游ゴシック"/>
        </w:rPr>
      </w:pPr>
    </w:p>
    <w:p w14:paraId="0499DCD2" w14:textId="77777777" w:rsidR="00856649" w:rsidRDefault="00856649" w:rsidP="007941C0">
      <w:pPr>
        <w:rPr>
          <w:rFonts w:ascii="游ゴシック" w:eastAsia="游ゴシック" w:hAnsi="游ゴシック"/>
        </w:rPr>
      </w:pPr>
    </w:p>
    <w:p w14:paraId="1DB923FB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bookmarkStart w:id="2" w:name="_GoBack"/>
      <w:bookmarkEnd w:id="2"/>
    </w:p>
    <w:p w14:paraId="62A616CB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コース</w:t>
      </w:r>
      <w:r w:rsidRPr="00FD3F28">
        <w:rPr>
          <w:rFonts w:ascii="游ゴシック" w:eastAsia="游ゴシック" w:hAnsi="游ゴシック"/>
        </w:rPr>
        <w:t>No.H002</w:t>
      </w:r>
    </w:p>
    <w:p w14:paraId="18C555F2" w14:textId="09BED99A" w:rsidR="00856649" w:rsidRPr="00FD3F28" w:rsidRDefault="00583987" w:rsidP="007941C0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w:drawing>
          <wp:anchor distT="0" distB="0" distL="114300" distR="114300" simplePos="0" relativeHeight="251661312" behindDoc="0" locked="0" layoutInCell="1" allowOverlap="1" wp14:anchorId="79AE9932" wp14:editId="7D5B8EA8">
            <wp:simplePos x="0" y="0"/>
            <wp:positionH relativeFrom="column">
              <wp:posOffset>1905</wp:posOffset>
            </wp:positionH>
            <wp:positionV relativeFrom="paragraph">
              <wp:posOffset>33655</wp:posOffset>
            </wp:positionV>
            <wp:extent cx="1714500" cy="1285875"/>
            <wp:effectExtent l="0" t="0" r="0" b="9525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パン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EE37A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焼きたての味を食卓へ</w:t>
      </w:r>
    </w:p>
    <w:p w14:paraId="4FE9B2DC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『こだわりパンの会』</w:t>
      </w:r>
    </w:p>
    <w:p w14:paraId="537F7F35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価格：</w:t>
      </w:r>
      <w:r w:rsidRPr="00FD3F28">
        <w:rPr>
          <w:rFonts w:ascii="游ゴシック" w:eastAsia="游ゴシック" w:hAnsi="游ゴシック"/>
        </w:rPr>
        <w:t>1,550円／月×6回</w:t>
      </w:r>
    </w:p>
    <w:p w14:paraId="5D3FF390" w14:textId="77777777" w:rsidR="00856649" w:rsidRDefault="00856649" w:rsidP="007941C0">
      <w:pPr>
        <w:rPr>
          <w:rFonts w:ascii="游ゴシック" w:eastAsia="游ゴシック" w:hAnsi="游ゴシック"/>
        </w:rPr>
      </w:pPr>
    </w:p>
    <w:p w14:paraId="796FB6F2" w14:textId="77777777" w:rsidR="00856649" w:rsidRPr="00FD3F28" w:rsidRDefault="00856649" w:rsidP="007941C0">
      <w:pPr>
        <w:rPr>
          <w:rFonts w:ascii="游ゴシック" w:eastAsia="游ゴシック" w:hAnsi="游ゴシック"/>
        </w:rPr>
      </w:pPr>
    </w:p>
    <w:p w14:paraId="4DCA67BC" w14:textId="77777777" w:rsidR="00856649" w:rsidRPr="00FD3F28" w:rsidRDefault="00856649" w:rsidP="007941C0">
      <w:pPr>
        <w:rPr>
          <w:rFonts w:ascii="游ゴシック" w:eastAsia="游ゴシック" w:hAnsi="游ゴシック"/>
        </w:rPr>
      </w:pPr>
    </w:p>
    <w:p w14:paraId="68FA8105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コース</w:t>
      </w:r>
      <w:r w:rsidRPr="00FD3F28">
        <w:rPr>
          <w:rFonts w:ascii="游ゴシック" w:eastAsia="游ゴシック" w:hAnsi="游ゴシック"/>
        </w:rPr>
        <w:t>No.H003</w:t>
      </w:r>
    </w:p>
    <w:p w14:paraId="6D3481F8" w14:textId="7011C02C" w:rsidR="00856649" w:rsidRPr="00FD3F28" w:rsidRDefault="00583987" w:rsidP="007941C0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w:drawing>
          <wp:anchor distT="0" distB="0" distL="114300" distR="114300" simplePos="0" relativeHeight="251662336" behindDoc="0" locked="0" layoutInCell="1" allowOverlap="1" wp14:anchorId="74064633" wp14:editId="16A5E5CA">
            <wp:simplePos x="0" y="0"/>
            <wp:positionH relativeFrom="column">
              <wp:posOffset>1905</wp:posOffset>
            </wp:positionH>
            <wp:positionV relativeFrom="paragraph">
              <wp:posOffset>40005</wp:posOffset>
            </wp:positionV>
            <wp:extent cx="1714500" cy="1285875"/>
            <wp:effectExtent l="0" t="0" r="0" b="9525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餃子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AE92E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やっぱり定番！</w:t>
      </w:r>
    </w:p>
    <w:p w14:paraId="2A803459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/>
        </w:rPr>
        <w:t>『餃子&amp;ラーメンの会』</w:t>
      </w:r>
    </w:p>
    <w:p w14:paraId="1364FB5F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価格：</w:t>
      </w:r>
      <w:r w:rsidRPr="00FD3F28">
        <w:rPr>
          <w:rFonts w:ascii="游ゴシック" w:eastAsia="游ゴシック" w:hAnsi="游ゴシック"/>
        </w:rPr>
        <w:t>1,780円／月×6回</w:t>
      </w:r>
    </w:p>
    <w:p w14:paraId="240C3877" w14:textId="77777777" w:rsidR="00856649" w:rsidRDefault="00856649" w:rsidP="007941C0">
      <w:pPr>
        <w:rPr>
          <w:rFonts w:ascii="游ゴシック" w:eastAsia="游ゴシック" w:hAnsi="游ゴシック"/>
        </w:rPr>
      </w:pPr>
    </w:p>
    <w:p w14:paraId="03DEF59D" w14:textId="77777777" w:rsidR="00856649" w:rsidRPr="00FD3F28" w:rsidRDefault="00856649" w:rsidP="007941C0">
      <w:pPr>
        <w:rPr>
          <w:rFonts w:ascii="游ゴシック" w:eastAsia="游ゴシック" w:hAnsi="游ゴシック"/>
        </w:rPr>
      </w:pPr>
    </w:p>
    <w:p w14:paraId="1B814D59" w14:textId="77777777" w:rsidR="00856649" w:rsidRPr="00FD3F28" w:rsidRDefault="00856649" w:rsidP="007941C0">
      <w:pPr>
        <w:rPr>
          <w:rFonts w:ascii="游ゴシック" w:eastAsia="游ゴシック" w:hAnsi="游ゴシック"/>
        </w:rPr>
      </w:pPr>
    </w:p>
    <w:p w14:paraId="580EAE87" w14:textId="77777777" w:rsidR="00894FC6" w:rsidRPr="00F74692" w:rsidRDefault="00894FC6" w:rsidP="00894FC6"/>
    <w:sectPr w:rsidR="00894FC6" w:rsidRPr="00F74692" w:rsidSect="00FD3F28">
      <w:headerReference w:type="default" r:id="rId10"/>
      <w:pgSz w:w="11906" w:h="16838" w:code="9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DA08B" w14:textId="77777777" w:rsidR="005B4865" w:rsidRDefault="005B4865">
      <w:r>
        <w:separator/>
      </w:r>
    </w:p>
  </w:endnote>
  <w:endnote w:type="continuationSeparator" w:id="0">
    <w:p w14:paraId="059C0250" w14:textId="77777777" w:rsidR="005B4865" w:rsidRDefault="005B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0594E" w14:textId="77777777" w:rsidR="005B4865" w:rsidRDefault="005B4865">
      <w:r>
        <w:separator/>
      </w:r>
    </w:p>
  </w:footnote>
  <w:footnote w:type="continuationSeparator" w:id="0">
    <w:p w14:paraId="0C9D23FB" w14:textId="77777777" w:rsidR="005B4865" w:rsidRDefault="005B4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AD08A" w14:textId="77777777" w:rsidR="00851AA6" w:rsidRPr="00FD3F28" w:rsidRDefault="00894FC6" w:rsidP="00851AA6">
    <w:pPr>
      <w:jc w:val="right"/>
      <w:rPr>
        <w:rFonts w:ascii="游ゴシック" w:eastAsia="游ゴシック" w:hAnsi="游ゴシック"/>
      </w:rPr>
    </w:pPr>
    <w:r w:rsidRPr="00FD3F28">
      <w:rPr>
        <w:rFonts w:ascii="游ゴシック" w:eastAsia="游ゴシック" w:hAnsi="游ゴシック" w:hint="eastAsia"/>
      </w:rPr>
      <w:t>通信販売　森のみどり会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森のみどり会事務局">
    <w15:presenceInfo w15:providerId="None" w15:userId="森のみどり会事務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C6"/>
    <w:rsid w:val="000E64FC"/>
    <w:rsid w:val="00112409"/>
    <w:rsid w:val="001B7036"/>
    <w:rsid w:val="001D1049"/>
    <w:rsid w:val="001E036B"/>
    <w:rsid w:val="00231430"/>
    <w:rsid w:val="002722DA"/>
    <w:rsid w:val="00275AA4"/>
    <w:rsid w:val="002A604F"/>
    <w:rsid w:val="002B06B0"/>
    <w:rsid w:val="00385C66"/>
    <w:rsid w:val="0039663F"/>
    <w:rsid w:val="003C0AF3"/>
    <w:rsid w:val="00484811"/>
    <w:rsid w:val="00504BE1"/>
    <w:rsid w:val="00541B32"/>
    <w:rsid w:val="00554FBB"/>
    <w:rsid w:val="00583987"/>
    <w:rsid w:val="005B4865"/>
    <w:rsid w:val="005F219F"/>
    <w:rsid w:val="00661845"/>
    <w:rsid w:val="00671FDD"/>
    <w:rsid w:val="007552AB"/>
    <w:rsid w:val="00856649"/>
    <w:rsid w:val="0088034B"/>
    <w:rsid w:val="00894FC6"/>
    <w:rsid w:val="008A6B6A"/>
    <w:rsid w:val="008F4429"/>
    <w:rsid w:val="00AA5452"/>
    <w:rsid w:val="00AB0B8F"/>
    <w:rsid w:val="00AF7AA4"/>
    <w:rsid w:val="00B346C9"/>
    <w:rsid w:val="00B66B97"/>
    <w:rsid w:val="00BF5C23"/>
    <w:rsid w:val="00C45B8C"/>
    <w:rsid w:val="00CC1C9E"/>
    <w:rsid w:val="00D86878"/>
    <w:rsid w:val="00DB07C3"/>
    <w:rsid w:val="00DF2988"/>
    <w:rsid w:val="00E6779A"/>
    <w:rsid w:val="00E84205"/>
    <w:rsid w:val="00F20CAC"/>
    <w:rsid w:val="00FA146F"/>
    <w:rsid w:val="00FD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885DAE"/>
  <w15:chartTrackingRefBased/>
  <w15:docId w15:val="{80BE1353-1760-4B56-B2AA-61499903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F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94FC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894FC6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E6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0E64F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D3F2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D3F28"/>
  </w:style>
  <w:style w:type="paragraph" w:styleId="aa">
    <w:name w:val="footer"/>
    <w:basedOn w:val="a"/>
    <w:link w:val="ab"/>
    <w:uiPriority w:val="99"/>
    <w:unhideWhenUsed/>
    <w:rsid w:val="00FD3F2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D3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DD83B-EA58-480B-B5AD-39EE67F17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2020-02-04T01:54:00Z</dcterms:created>
  <dcterms:modified xsi:type="dcterms:W3CDTF">2020-03-05T04:59:00Z</dcterms:modified>
</cp:coreProperties>
</file>